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tbl>
      <w:tblPr>
        <w:tblStyle w:val="Table1"/>
        <w:tblW w:w="13185.0" w:type="dxa"/>
        <w:jc w:val="left"/>
        <w:tblInd w:w="6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960"/>
        <w:gridCol w:w="1740"/>
        <w:gridCol w:w="4200"/>
        <w:gridCol w:w="6285"/>
        <w:tblGridChange w:id="0">
          <w:tblGrid>
            <w:gridCol w:w="960"/>
            <w:gridCol w:w="1740"/>
            <w:gridCol w:w="4200"/>
            <w:gridCol w:w="6285"/>
          </w:tblGrid>
        </w:tblGridChange>
      </w:tblGrid>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02">
            <w:pPr>
              <w:jc w:val="center"/>
              <w:rPr>
                <w:rFonts w:ascii="Calibri" w:cs="Calibri" w:eastAsia="Calibri" w:hAnsi="Calibri"/>
                <w:u w:val="single"/>
              </w:rPr>
            </w:pPr>
            <w:r w:rsidDel="00000000" w:rsidR="00000000" w:rsidRPr="00000000">
              <w:rPr>
                <w:rFonts w:ascii="Calibri" w:cs="Calibri" w:eastAsia="Calibri" w:hAnsi="Calibri"/>
                <w:u w:val="single"/>
                <w:rtl w:val="0"/>
              </w:rPr>
              <w:t xml:space="preserve">Sub-Section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03">
            <w:pPr>
              <w:jc w:val="center"/>
              <w:rPr>
                <w:rFonts w:ascii="Calibri" w:cs="Calibri" w:eastAsia="Calibri" w:hAnsi="Calibri"/>
                <w:u w:val="single"/>
              </w:rPr>
            </w:pPr>
            <w:r w:rsidDel="00000000" w:rsidR="00000000" w:rsidRPr="00000000">
              <w:rPr>
                <w:rFonts w:ascii="Calibri" w:cs="Calibri" w:eastAsia="Calibri" w:hAnsi="Calibri"/>
                <w:u w:val="single"/>
                <w:rtl w:val="0"/>
              </w:rPr>
              <w:t xml:space="preserve">Assignment Title</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04">
            <w:pPr>
              <w:jc w:val="center"/>
              <w:rPr>
                <w:rFonts w:ascii="Calibri" w:cs="Calibri" w:eastAsia="Calibri" w:hAnsi="Calibri"/>
                <w:u w:val="single"/>
              </w:rPr>
            </w:pPr>
            <w:r w:rsidDel="00000000" w:rsidR="00000000" w:rsidRPr="00000000">
              <w:rPr>
                <w:rFonts w:ascii="Calibri" w:cs="Calibri" w:eastAsia="Calibri" w:hAnsi="Calibri"/>
                <w:u w:val="single"/>
                <w:rtl w:val="0"/>
              </w:rPr>
              <w:t xml:space="preserve">The task</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05">
            <w:pPr>
              <w:jc w:val="center"/>
              <w:rPr>
                <w:rFonts w:ascii="Calibri" w:cs="Calibri" w:eastAsia="Calibri" w:hAnsi="Calibri"/>
                <w:u w:val="single"/>
              </w:rPr>
            </w:pPr>
            <w:r w:rsidDel="00000000" w:rsidR="00000000" w:rsidRPr="00000000">
              <w:rPr>
                <w:rFonts w:ascii="Calibri" w:cs="Calibri" w:eastAsia="Calibri" w:hAnsi="Calibri"/>
                <w:u w:val="single"/>
                <w:rtl w:val="0"/>
              </w:rPr>
              <w:t xml:space="preserve">Assignment outline</w:t>
            </w:r>
          </w:p>
        </w:tc>
      </w:tr>
      <w:tr>
        <w:trPr>
          <w:cantSplit w:val="0"/>
          <w:trHeight w:val="198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06">
            <w:pPr>
              <w:jc w:val="center"/>
              <w:rPr>
                <w:rFonts w:ascii="Calibri" w:cs="Calibri" w:eastAsia="Calibri" w:hAnsi="Calibri"/>
              </w:rPr>
            </w:pPr>
            <w:r w:rsidDel="00000000" w:rsidR="00000000" w:rsidRPr="00000000">
              <w:rPr>
                <w:rFonts w:ascii="Calibri" w:cs="Calibri" w:eastAsia="Calibri" w:hAnsi="Calibri"/>
                <w:rtl w:val="0"/>
              </w:rPr>
              <w:t xml:space="preserve">4.11</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"Setting up your GitHub"</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08">
            <w:pPr>
              <w:numPr>
                <w:ilvl w:val="1"/>
                <w:numId w:val="15"/>
              </w:numPr>
              <w:ind w:left="540" w:hanging="360"/>
            </w:pPr>
            <w:r w:rsidDel="00000000" w:rsidR="00000000" w:rsidRPr="00000000">
              <w:rPr>
                <w:rFonts w:ascii="Calibri" w:cs="Calibri" w:eastAsia="Calibri" w:hAnsi="Calibri"/>
                <w:rtl w:val="0"/>
              </w:rPr>
              <w:t xml:space="preserve">Go through Github's guided signup process</w:t>
            </w:r>
          </w:p>
          <w:p w:rsidR="00000000" w:rsidDel="00000000" w:rsidP="00000000" w:rsidRDefault="00000000" w:rsidRPr="00000000" w14:paraId="00000009">
            <w:pPr>
              <w:numPr>
                <w:ilvl w:val="1"/>
                <w:numId w:val="15"/>
              </w:numPr>
              <w:ind w:left="540" w:hanging="360"/>
            </w:pPr>
            <w:r w:rsidDel="00000000" w:rsidR="00000000" w:rsidRPr="00000000">
              <w:rPr>
                <w:rFonts w:ascii="Calibri" w:cs="Calibri" w:eastAsia="Calibri" w:hAnsi="Calibri"/>
                <w:rtl w:val="0"/>
              </w:rPr>
              <w:t xml:space="preserve">Customize your Github profile</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0A">
            <w:pPr>
              <w:ind w:left="0" w:firstLine="0"/>
              <w:rPr>
                <w:rFonts w:ascii="Calibri" w:cs="Calibri" w:eastAsia="Calibri" w:hAnsi="Calibri"/>
              </w:rPr>
            </w:pPr>
            <w:r w:rsidDel="00000000" w:rsidR="00000000" w:rsidRPr="00000000">
              <w:rPr>
                <w:rFonts w:ascii="Calibri" w:cs="Calibri" w:eastAsia="Calibri" w:hAnsi="Calibri"/>
                <w:rtl w:val="0"/>
              </w:rPr>
              <w:t xml:space="preserve">The student creates a GitHub profile, a readme.md with some personal &amp; fun factoids, and uploads a picture (if they've already created a LinkedIn page, etc. previously, they should use the same picture for personal-brand-consistency).</w:t>
            </w:r>
          </w:p>
        </w:tc>
      </w:tr>
      <w:tr>
        <w:trPr>
          <w:cantSplit w:val="0"/>
          <w:trHeight w:val="360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0B">
            <w:pPr>
              <w:jc w:val="center"/>
              <w:rPr>
                <w:rFonts w:ascii="Calibri" w:cs="Calibri" w:eastAsia="Calibri" w:hAnsi="Calibri"/>
              </w:rPr>
            </w:pPr>
            <w:r w:rsidDel="00000000" w:rsidR="00000000" w:rsidRPr="00000000">
              <w:rPr>
                <w:rFonts w:ascii="Calibri" w:cs="Calibri" w:eastAsia="Calibri" w:hAnsi="Calibri"/>
                <w:rtl w:val="0"/>
              </w:rPr>
              <w:t xml:space="preserve">4.12</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"Make a fork from our Repository"</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0D">
            <w:pPr>
              <w:numPr>
                <w:ilvl w:val="1"/>
                <w:numId w:val="42"/>
              </w:numPr>
              <w:ind w:left="540" w:hanging="360"/>
            </w:pPr>
            <w:commentRangeStart w:id="0"/>
            <w:r w:rsidDel="00000000" w:rsidR="00000000" w:rsidRPr="00000000">
              <w:rPr>
                <w:rFonts w:ascii="Calibri" w:cs="Calibri" w:eastAsia="Calibri" w:hAnsi="Calibri"/>
                <w:rtl w:val="0"/>
              </w:rPr>
              <w:t xml:space="preserve">Go to Bitdegree's github repo and fork it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E">
            <w:pPr>
              <w:numPr>
                <w:ilvl w:val="1"/>
                <w:numId w:val="42"/>
              </w:numPr>
              <w:ind w:left="540" w:hanging="360"/>
            </w:pPr>
            <w:commentRangeStart w:id="1"/>
            <w:commentRangeStart w:id="2"/>
            <w:r w:rsidDel="00000000" w:rsidR="00000000" w:rsidRPr="00000000">
              <w:rPr>
                <w:rFonts w:ascii="Calibri" w:cs="Calibri" w:eastAsia="Calibri" w:hAnsi="Calibri"/>
                <w:rtl w:val="0"/>
              </w:rPr>
              <w:t xml:space="preserve">Clone the repo to make it local</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F">
            <w:pPr>
              <w:numPr>
                <w:ilvl w:val="1"/>
                <w:numId w:val="42"/>
              </w:numPr>
              <w:ind w:left="540" w:hanging="360"/>
            </w:pPr>
            <w:r w:rsidDel="00000000" w:rsidR="00000000" w:rsidRPr="00000000">
              <w:rPr>
                <w:rFonts w:ascii="Calibri" w:cs="Calibri" w:eastAsia="Calibri" w:hAnsi="Calibri"/>
                <w:rtl w:val="0"/>
              </w:rPr>
              <w:t xml:space="preserve">Run the repo's html file to get an unexpected output</w:t>
            </w:r>
          </w:p>
          <w:p w:rsidR="00000000" w:rsidDel="00000000" w:rsidP="00000000" w:rsidRDefault="00000000" w:rsidRPr="00000000" w14:paraId="00000010">
            <w:pPr>
              <w:numPr>
                <w:ilvl w:val="1"/>
                <w:numId w:val="42"/>
              </w:numPr>
              <w:ind w:left="540" w:hanging="360"/>
            </w:pPr>
            <w:r w:rsidDel="00000000" w:rsidR="00000000" w:rsidRPr="00000000">
              <w:rPr>
                <w:rFonts w:ascii="Calibri" w:cs="Calibri" w:eastAsia="Calibri" w:hAnsi="Calibri"/>
                <w:rtl w:val="0"/>
              </w:rPr>
              <w:t xml:space="preserve">Open the javascipt file to fix the problem</w:t>
            </w:r>
          </w:p>
          <w:p w:rsidR="00000000" w:rsidDel="00000000" w:rsidP="00000000" w:rsidRDefault="00000000" w:rsidRPr="00000000" w14:paraId="00000011">
            <w:pPr>
              <w:numPr>
                <w:ilvl w:val="1"/>
                <w:numId w:val="42"/>
              </w:numPr>
              <w:ind w:left="540" w:hanging="360"/>
            </w:pPr>
            <w:r w:rsidDel="00000000" w:rsidR="00000000" w:rsidRPr="00000000">
              <w:rPr>
                <w:rFonts w:ascii="Calibri" w:cs="Calibri" w:eastAsia="Calibri" w:hAnsi="Calibri"/>
                <w:rtl w:val="0"/>
              </w:rPr>
              <w:t xml:space="preserve">Re-run the html/refresh the webpage to ensure that the problem is fixed</w:t>
            </w:r>
          </w:p>
          <w:p w:rsidR="00000000" w:rsidDel="00000000" w:rsidP="00000000" w:rsidRDefault="00000000" w:rsidRPr="00000000" w14:paraId="00000012">
            <w:pPr>
              <w:numPr>
                <w:ilvl w:val="1"/>
                <w:numId w:val="42"/>
              </w:numPr>
              <w:ind w:left="540" w:hanging="360"/>
            </w:pPr>
            <w:r w:rsidDel="00000000" w:rsidR="00000000" w:rsidRPr="00000000">
              <w:rPr>
                <w:rFonts w:ascii="Calibri" w:cs="Calibri" w:eastAsia="Calibri" w:hAnsi="Calibri"/>
                <w:rtl w:val="0"/>
              </w:rPr>
              <w:t xml:space="preserve">Git add, commit and push to the student's forked repo</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13">
            <w:pPr>
              <w:ind w:left="0" w:firstLine="0"/>
              <w:rPr>
                <w:rFonts w:ascii="Calibri" w:cs="Calibri" w:eastAsia="Calibri" w:hAnsi="Calibri"/>
              </w:rPr>
            </w:pPr>
            <w:r w:rsidDel="00000000" w:rsidR="00000000" w:rsidRPr="00000000">
              <w:rPr>
                <w:rFonts w:ascii="Calibri" w:cs="Calibri" w:eastAsia="Calibri" w:hAnsi="Calibri"/>
                <w:rtl w:val="0"/>
              </w:rPr>
              <w:t xml:space="preserve">The student has been hired at their first job and needs to download the code base in order to start fixing problems … in the given example, we have</w:t>
            </w:r>
          </w:p>
          <w:p w:rsidR="00000000" w:rsidDel="00000000" w:rsidP="00000000" w:rsidRDefault="00000000" w:rsidRPr="00000000" w14:paraId="00000014">
            <w:pPr>
              <w:numPr>
                <w:ilvl w:val="0"/>
                <w:numId w:val="2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commented line that needs to get uncommented, so that</w:t>
            </w:r>
          </w:p>
          <w:p w:rsidR="00000000" w:rsidDel="00000000" w:rsidP="00000000" w:rsidRDefault="00000000" w:rsidRPr="00000000" w14:paraId="00000015">
            <w:pPr>
              <w:numPr>
                <w:ilvl w:val="0"/>
                <w:numId w:val="2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We can see the “hidden” message in the web browser terminal</w:t>
            </w:r>
          </w:p>
        </w:tc>
      </w:tr>
      <w:tr>
        <w:trPr>
          <w:cantSplit w:val="0"/>
          <w:trHeight w:val="225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16">
            <w:pPr>
              <w:jc w:val="center"/>
              <w:rPr>
                <w:rFonts w:ascii="Calibri" w:cs="Calibri" w:eastAsia="Calibri" w:hAnsi="Calibri"/>
              </w:rPr>
            </w:pPr>
            <w:r w:rsidDel="00000000" w:rsidR="00000000" w:rsidRPr="00000000">
              <w:rPr>
                <w:rFonts w:ascii="Calibri" w:cs="Calibri" w:eastAsia="Calibri" w:hAnsi="Calibri"/>
                <w:rtl w:val="0"/>
              </w:rPr>
              <w:t xml:space="preserve">6.5</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"Link script.js to index.html"</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18">
            <w:pPr>
              <w:numPr>
                <w:ilvl w:val="1"/>
                <w:numId w:val="43"/>
              </w:numPr>
              <w:ind w:left="540" w:hanging="360"/>
            </w:pPr>
            <w:r w:rsidDel="00000000" w:rsidR="00000000" w:rsidRPr="00000000">
              <w:rPr>
                <w:rFonts w:ascii="Calibri" w:cs="Calibri" w:eastAsia="Calibri" w:hAnsi="Calibri"/>
                <w:rtl w:val="0"/>
              </w:rPr>
              <w:t xml:space="preserve">Create an index.html file</w:t>
            </w:r>
          </w:p>
          <w:p w:rsidR="00000000" w:rsidDel="00000000" w:rsidP="00000000" w:rsidRDefault="00000000" w:rsidRPr="00000000" w14:paraId="00000019">
            <w:pPr>
              <w:numPr>
                <w:ilvl w:val="1"/>
                <w:numId w:val="43"/>
              </w:numPr>
              <w:ind w:left="540" w:hanging="360"/>
            </w:pPr>
            <w:r w:rsidDel="00000000" w:rsidR="00000000" w:rsidRPr="00000000">
              <w:rPr>
                <w:rFonts w:ascii="Calibri" w:cs="Calibri" w:eastAsia="Calibri" w:hAnsi="Calibri"/>
                <w:rtl w:val="0"/>
              </w:rPr>
              <w:t xml:space="preserve">Insert script tags and run a console.log command</w:t>
            </w:r>
          </w:p>
          <w:p w:rsidR="00000000" w:rsidDel="00000000" w:rsidP="00000000" w:rsidRDefault="00000000" w:rsidRPr="00000000" w14:paraId="0000001A">
            <w:pPr>
              <w:numPr>
                <w:ilvl w:val="1"/>
                <w:numId w:val="43"/>
              </w:numPr>
              <w:ind w:left="540" w:hanging="360"/>
            </w:pPr>
            <w:r w:rsidDel="00000000" w:rsidR="00000000" w:rsidRPr="00000000">
              <w:rPr>
                <w:rFonts w:ascii="Calibri" w:cs="Calibri" w:eastAsia="Calibri" w:hAnsi="Calibri"/>
                <w:rtl w:val="0"/>
              </w:rPr>
              <w:t xml:space="preserve">Create a script.js file, cut-paste your code from index.html to script.js, and update script tag with "src" attribute</w:t>
            </w:r>
          </w:p>
          <w:p w:rsidR="00000000" w:rsidDel="00000000" w:rsidP="00000000" w:rsidRDefault="00000000" w:rsidRPr="00000000" w14:paraId="0000001B">
            <w:pPr>
              <w:numPr>
                <w:ilvl w:val="1"/>
                <w:numId w:val="43"/>
              </w:numPr>
              <w:ind w:left="540" w:hanging="360"/>
            </w:pPr>
            <w:r w:rsidDel="00000000" w:rsidR="00000000" w:rsidRPr="00000000">
              <w:rPr>
                <w:rFonts w:ascii="Calibri" w:cs="Calibri" w:eastAsia="Calibri" w:hAnsi="Calibri"/>
                <w:rtl w:val="0"/>
              </w:rPr>
              <w:t xml:space="preserve">Test that your code still runs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1C">
            <w:pPr>
              <w:numPr>
                <w:ilvl w:val="1"/>
                <w:numId w:val="24"/>
              </w:numPr>
              <w:ind w:left="450" w:hanging="360"/>
            </w:pPr>
            <w:r w:rsidDel="00000000" w:rsidR="00000000" w:rsidRPr="00000000">
              <w:rPr>
                <w:rFonts w:ascii="Calibri" w:cs="Calibri" w:eastAsia="Calibri" w:hAnsi="Calibri"/>
                <w:rtl w:val="0"/>
              </w:rPr>
              <w:t xml:space="preserve">The student needs to prep for creating their personal/portfolio website, beginning with an index.html page</w:t>
            </w:r>
          </w:p>
          <w:p w:rsidR="00000000" w:rsidDel="00000000" w:rsidP="00000000" w:rsidRDefault="00000000" w:rsidRPr="00000000" w14:paraId="0000001D">
            <w:pPr>
              <w:numPr>
                <w:ilvl w:val="1"/>
                <w:numId w:val="24"/>
              </w:numPr>
              <w:ind w:left="450" w:hanging="360"/>
            </w:pPr>
            <w:r w:rsidDel="00000000" w:rsidR="00000000" w:rsidRPr="00000000">
              <w:rPr>
                <w:rFonts w:ascii="Calibri" w:cs="Calibri" w:eastAsia="Calibri" w:hAnsi="Calibri"/>
                <w:rtl w:val="0"/>
              </w:rPr>
              <w:t xml:space="preserve">They are also going to need to create a script file in order to do anything visually fancy (or alter things included in a template website)</w:t>
            </w:r>
          </w:p>
        </w:tc>
      </w:tr>
      <w:tr>
        <w:trPr>
          <w:cantSplit w:val="0"/>
          <w:trHeight w:val="225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1E">
            <w:pPr>
              <w:jc w:val="center"/>
              <w:rPr>
                <w:rFonts w:ascii="Calibri" w:cs="Calibri" w:eastAsia="Calibri" w:hAnsi="Calibri"/>
              </w:rPr>
            </w:pPr>
            <w:r w:rsidDel="00000000" w:rsidR="00000000" w:rsidRPr="00000000">
              <w:rPr>
                <w:rFonts w:ascii="Calibri" w:cs="Calibri" w:eastAsia="Calibri" w:hAnsi="Calibri"/>
                <w:rtl w:val="0"/>
              </w:rPr>
              <w:t xml:space="preserve">6.6</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"Console.log your name"</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20">
            <w:pPr>
              <w:numPr>
                <w:ilvl w:val="1"/>
                <w:numId w:val="18"/>
              </w:numPr>
              <w:ind w:left="450" w:hanging="360"/>
            </w:pPr>
            <w:r w:rsidDel="00000000" w:rsidR="00000000" w:rsidRPr="00000000">
              <w:rPr>
                <w:rFonts w:ascii="Calibri" w:cs="Calibri" w:eastAsia="Calibri" w:hAnsi="Calibri"/>
                <w:rtl w:val="0"/>
              </w:rPr>
              <w:t xml:space="preserve">Console.log your name in the browser's console</w:t>
            </w:r>
          </w:p>
          <w:p w:rsidR="00000000" w:rsidDel="00000000" w:rsidP="00000000" w:rsidRDefault="00000000" w:rsidRPr="00000000" w14:paraId="00000021">
            <w:pPr>
              <w:numPr>
                <w:ilvl w:val="1"/>
                <w:numId w:val="18"/>
              </w:numPr>
              <w:ind w:left="450" w:hanging="360"/>
            </w:pPr>
            <w:r w:rsidDel="00000000" w:rsidR="00000000" w:rsidRPr="00000000">
              <w:rPr>
                <w:rFonts w:ascii="Calibri" w:cs="Calibri" w:eastAsia="Calibri" w:hAnsi="Calibri"/>
                <w:rtl w:val="0"/>
              </w:rPr>
              <w:t xml:space="preserve">Console.log your name in terminal</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22">
            <w:pPr>
              <w:numPr>
                <w:ilvl w:val="1"/>
                <w:numId w:val="30"/>
              </w:numPr>
              <w:ind w:left="450" w:hanging="360"/>
            </w:pPr>
            <w:r w:rsidDel="00000000" w:rsidR="00000000" w:rsidRPr="00000000">
              <w:rPr>
                <w:rFonts w:ascii="Calibri" w:cs="Calibri" w:eastAsia="Calibri" w:hAnsi="Calibri"/>
                <w:rtl w:val="0"/>
              </w:rPr>
              <w:t xml:space="preserve">Students need to console.log their name, and</w:t>
            </w:r>
          </w:p>
          <w:p w:rsidR="00000000" w:rsidDel="00000000" w:rsidP="00000000" w:rsidRDefault="00000000" w:rsidRPr="00000000" w14:paraId="00000023">
            <w:pPr>
              <w:numPr>
                <w:ilvl w:val="1"/>
                <w:numId w:val="30"/>
              </w:numPr>
              <w:ind w:left="450" w:hanging="360"/>
            </w:pPr>
            <w:r w:rsidDel="00000000" w:rsidR="00000000" w:rsidRPr="00000000">
              <w:rPr>
                <w:rFonts w:ascii="Calibri" w:cs="Calibri" w:eastAsia="Calibri" w:hAnsi="Calibri"/>
                <w:rtl w:val="0"/>
              </w:rPr>
              <w:t xml:space="preserve">(sign-posted) The result of a simple math equation, and</w:t>
            </w:r>
          </w:p>
          <w:p w:rsidR="00000000" w:rsidDel="00000000" w:rsidP="00000000" w:rsidRDefault="00000000" w:rsidRPr="00000000" w14:paraId="00000024">
            <w:pPr>
              <w:numPr>
                <w:ilvl w:val="1"/>
                <w:numId w:val="30"/>
              </w:numPr>
              <w:ind w:left="450" w:hanging="360"/>
            </w:pPr>
            <w:r w:rsidDel="00000000" w:rsidR="00000000" w:rsidRPr="00000000">
              <w:rPr>
                <w:rFonts w:ascii="Calibri" w:cs="Calibri" w:eastAsia="Calibri" w:hAnsi="Calibri"/>
                <w:rtl w:val="0"/>
              </w:rPr>
              <w:t xml:space="preserve">(sign-posted) Checks to see what lines  are running </w:t>
            </w:r>
            <w:ins w:author="Marius Krenevičius" w:id="0" w:date="2021-12-03T11:29:17Z">
              <w:commentRangeStart w:id="3"/>
              <w:commentRangeStart w:id="4"/>
              <w:r w:rsidDel="00000000" w:rsidR="00000000" w:rsidRPr="00000000">
                <w:rPr>
                  <w:rFonts w:ascii="Calibri" w:cs="Calibri" w:eastAsia="Calibri" w:hAnsi="Calibri"/>
                  <w:rtl w:val="0"/>
                </w:rPr>
                <w:t xml:space="preserve">in Javascript</w:t>
              </w:r>
            </w:ins>
            <w:del w:author="Marius Krenevičius" w:id="0" w:date="2021-12-03T11:29:17Z">
              <w:commentRangeEnd w:id="3"/>
              <w:r w:rsidDel="00000000" w:rsidR="00000000" w:rsidRPr="00000000">
                <w:commentReference w:id="3"/>
              </w:r>
              <w:commentRangeEnd w:id="4"/>
              <w:r w:rsidDel="00000000" w:rsidR="00000000" w:rsidRPr="00000000">
                <w:commentReference w:id="4"/>
              </w:r>
              <w:r w:rsidDel="00000000" w:rsidR="00000000" w:rsidRPr="00000000">
                <w:rPr>
                  <w:rFonts w:ascii="Calibri" w:cs="Calibri" w:eastAsia="Calibri" w:hAnsi="Calibri"/>
                  <w:rtl w:val="0"/>
                </w:rPr>
                <w:delText xml:space="preserve">+ what changes/results are being produced in that same method/class</w:delText>
              </w:r>
            </w:del>
            <w:r w:rsidDel="00000000" w:rsidR="00000000" w:rsidRPr="00000000">
              <w:rPr>
                <w:rtl w:val="0"/>
              </w:rPr>
            </w:r>
          </w:p>
        </w:tc>
      </w:tr>
      <w:tr>
        <w:trPr>
          <w:cantSplit w:val="0"/>
          <w:trHeight w:val="279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25">
            <w:pPr>
              <w:jc w:val="center"/>
              <w:rPr>
                <w:rFonts w:ascii="Calibri" w:cs="Calibri" w:eastAsia="Calibri" w:hAnsi="Calibri"/>
              </w:rPr>
            </w:pPr>
            <w:r w:rsidDel="00000000" w:rsidR="00000000" w:rsidRPr="00000000">
              <w:rPr>
                <w:rFonts w:ascii="Calibri" w:cs="Calibri" w:eastAsia="Calibri" w:hAnsi="Calibri"/>
                <w:rtl w:val="0"/>
              </w:rPr>
              <w:t xml:space="preserve">6.7</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"Use single-line and multi-line commenting"</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27">
            <w:pPr>
              <w:numPr>
                <w:ilvl w:val="1"/>
                <w:numId w:val="11"/>
              </w:numPr>
              <w:ind w:left="450" w:hanging="360"/>
            </w:pPr>
            <w:r w:rsidDel="00000000" w:rsidR="00000000" w:rsidRPr="00000000">
              <w:rPr>
                <w:rFonts w:ascii="Calibri" w:cs="Calibri" w:eastAsia="Calibri" w:hAnsi="Calibri"/>
                <w:rtl w:val="0"/>
              </w:rPr>
              <w:t xml:space="preserve">Add three additional console.log commands to script.js file (your birthday, your favorite pet's name, &amp; the city you were born in etc)</w:t>
            </w:r>
          </w:p>
          <w:p w:rsidR="00000000" w:rsidDel="00000000" w:rsidP="00000000" w:rsidRDefault="00000000" w:rsidRPr="00000000" w14:paraId="00000028">
            <w:pPr>
              <w:numPr>
                <w:ilvl w:val="1"/>
                <w:numId w:val="11"/>
              </w:numPr>
              <w:ind w:left="450" w:hanging="360"/>
            </w:pPr>
            <w:r w:rsidDel="00000000" w:rsidR="00000000" w:rsidRPr="00000000">
              <w:rPr>
                <w:rFonts w:ascii="Calibri" w:cs="Calibri" w:eastAsia="Calibri" w:hAnsi="Calibri"/>
                <w:rtl w:val="0"/>
              </w:rPr>
              <w:t xml:space="preserve">Comment-out the second one using the single-line comment ("//") and run your code to test that the second one doesn't fire</w:t>
            </w:r>
          </w:p>
          <w:p w:rsidR="00000000" w:rsidDel="00000000" w:rsidP="00000000" w:rsidRDefault="00000000" w:rsidRPr="00000000" w14:paraId="00000029">
            <w:pPr>
              <w:numPr>
                <w:ilvl w:val="1"/>
                <w:numId w:val="11"/>
              </w:numPr>
              <w:ind w:left="450" w:hanging="360"/>
            </w:pPr>
            <w:r w:rsidDel="00000000" w:rsidR="00000000" w:rsidRPr="00000000">
              <w:rPr>
                <w:rFonts w:ascii="Calibri" w:cs="Calibri" w:eastAsia="Calibri" w:hAnsi="Calibri"/>
                <w:rtl w:val="0"/>
              </w:rPr>
              <w:t xml:space="preserve">Un-comment-out the second one and instead comment-out your console.logs #2-4 using the multi-line ("/*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2A">
            <w:pPr>
              <w:numPr>
                <w:ilvl w:val="1"/>
                <w:numId w:val="16"/>
              </w:numPr>
              <w:ind w:left="450" w:hanging="360"/>
            </w:pPr>
            <w:commentRangeStart w:id="5"/>
            <w:commentRangeStart w:id="6"/>
            <w:r w:rsidDel="00000000" w:rsidR="00000000" w:rsidRPr="00000000">
              <w:rPr>
                <w:rFonts w:ascii="Calibri" w:cs="Calibri" w:eastAsia="Calibri" w:hAnsi="Calibri"/>
                <w:rtl w:val="0"/>
              </w:rPr>
              <w:t xml:space="preserve">Make a note to yourself (that is one sentence long) about changing one of your lines of code using in-line commenting</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B">
            <w:pPr>
              <w:numPr>
                <w:ilvl w:val="1"/>
                <w:numId w:val="16"/>
              </w:numPr>
              <w:ind w:left="450" w:hanging="360"/>
            </w:pPr>
            <w:r w:rsidDel="00000000" w:rsidR="00000000" w:rsidRPr="00000000">
              <w:rPr>
                <w:rFonts w:ascii="Calibri" w:cs="Calibri" w:eastAsia="Calibri" w:hAnsi="Calibri"/>
                <w:rtl w:val="0"/>
              </w:rPr>
              <w:t xml:space="preserve">Make a note to yourself (that is a paragraph) listing the first three projects you'd like to code in JS, and describing them), and then comment this out using the multi-line comment symbols</w:t>
            </w:r>
          </w:p>
        </w:tc>
      </w:tr>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2C">
            <w:pPr>
              <w:jc w:val="center"/>
              <w:rPr>
                <w:rFonts w:ascii="Calibri" w:cs="Calibri" w:eastAsia="Calibri" w:hAnsi="Calibri"/>
              </w:rPr>
            </w:pPr>
            <w:r w:rsidDel="00000000" w:rsidR="00000000" w:rsidRPr="00000000">
              <w:rPr>
                <w:rFonts w:ascii="Calibri" w:cs="Calibri" w:eastAsia="Calibri" w:hAnsi="Calibri"/>
                <w:rtl w:val="0"/>
              </w:rPr>
              <w:t xml:space="preserve">7.12</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2D">
            <w:pPr>
              <w:rPr>
                <w:rFonts w:ascii="Calibri" w:cs="Calibri" w:eastAsia="Calibri" w:hAnsi="Calibri"/>
              </w:rPr>
            </w:pPr>
            <w:commentRangeStart w:id="7"/>
            <w:r w:rsidDel="00000000" w:rsidR="00000000" w:rsidRPr="00000000">
              <w:rPr>
                <w:rFonts w:ascii="Calibri" w:cs="Calibri" w:eastAsia="Calibri" w:hAnsi="Calibri"/>
                <w:rtl w:val="0"/>
              </w:rPr>
              <w:t xml:space="preserve">"Write primitive Data types"</w:t>
            </w:r>
            <w:commentRangeEnd w:id="7"/>
            <w:r w:rsidDel="00000000" w:rsidR="00000000" w:rsidRPr="00000000">
              <w:commentReference w:id="7"/>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2E">
            <w:pPr>
              <w:numPr>
                <w:ilvl w:val="0"/>
                <w:numId w:val="13"/>
              </w:numPr>
              <w:ind w:left="450" w:hanging="360"/>
              <w:rPr>
                <w:rFonts w:ascii="Calibri" w:cs="Calibri" w:eastAsia="Calibri" w:hAnsi="Calibri"/>
                <w:u w:val="none"/>
              </w:rPr>
            </w:pPr>
            <w:r w:rsidDel="00000000" w:rsidR="00000000" w:rsidRPr="00000000">
              <w:rPr>
                <w:rFonts w:ascii="Calibri" w:cs="Calibri" w:eastAsia="Calibri" w:hAnsi="Calibri"/>
                <w:rtl w:val="0"/>
              </w:rPr>
              <w:t xml:space="preserve"> Write three strings: </w:t>
            </w:r>
          </w:p>
          <w:p w:rsidR="00000000" w:rsidDel="00000000" w:rsidP="00000000" w:rsidRDefault="00000000" w:rsidRPr="00000000" w14:paraId="0000002F">
            <w:pPr>
              <w:numPr>
                <w:ilvl w:val="1"/>
                <w:numId w:val="13"/>
              </w:numPr>
              <w:ind w:left="900" w:hanging="360"/>
              <w:rPr>
                <w:rFonts w:ascii="Calibri" w:cs="Calibri" w:eastAsia="Calibri" w:hAnsi="Calibri"/>
                <w:u w:val="none"/>
              </w:rPr>
            </w:pPr>
            <w:r w:rsidDel="00000000" w:rsidR="00000000" w:rsidRPr="00000000">
              <w:rPr>
                <w:rFonts w:ascii="Calibri" w:cs="Calibri" w:eastAsia="Calibri" w:hAnsi="Calibri"/>
                <w:rtl w:val="0"/>
              </w:rPr>
              <w:t xml:space="preserve">A basic string</w:t>
            </w:r>
          </w:p>
          <w:p w:rsidR="00000000" w:rsidDel="00000000" w:rsidP="00000000" w:rsidRDefault="00000000" w:rsidRPr="00000000" w14:paraId="00000030">
            <w:pPr>
              <w:numPr>
                <w:ilvl w:val="1"/>
                <w:numId w:val="13"/>
              </w:numPr>
              <w:ind w:left="900" w:hanging="360"/>
              <w:rPr>
                <w:rFonts w:ascii="Calibri" w:cs="Calibri" w:eastAsia="Calibri" w:hAnsi="Calibri"/>
                <w:u w:val="none"/>
              </w:rPr>
            </w:pPr>
            <w:r w:rsidDel="00000000" w:rsidR="00000000" w:rsidRPr="00000000">
              <w:rPr>
                <w:rFonts w:ascii="Calibri" w:cs="Calibri" w:eastAsia="Calibri" w:hAnsi="Calibri"/>
                <w:rtl w:val="0"/>
              </w:rPr>
              <w:t xml:space="preserve">A string that contains a literary quotation from an author/quote from a public speaker (perhaps using interpolation)</w:t>
            </w:r>
          </w:p>
          <w:p w:rsidR="00000000" w:rsidDel="00000000" w:rsidP="00000000" w:rsidRDefault="00000000" w:rsidRPr="00000000" w14:paraId="00000031">
            <w:pPr>
              <w:numPr>
                <w:ilvl w:val="1"/>
                <w:numId w:val="13"/>
              </w:numPr>
              <w:ind w:left="900" w:hanging="360"/>
              <w:rPr>
                <w:rFonts w:ascii="Calibri" w:cs="Calibri" w:eastAsia="Calibri" w:hAnsi="Calibri"/>
                <w:u w:val="none"/>
              </w:rPr>
            </w:pPr>
            <w:r w:rsidDel="00000000" w:rsidR="00000000" w:rsidRPr="00000000">
              <w:rPr>
                <w:rFonts w:ascii="Calibri" w:cs="Calibri" w:eastAsia="Calibri" w:hAnsi="Calibri"/>
                <w:rtl w:val="0"/>
              </w:rPr>
              <w:t xml:space="preserve">A single string that spans multiple lines of code</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32">
            <w:pPr>
              <w:numPr>
                <w:ilvl w:val="0"/>
                <w:numId w:val="21"/>
              </w:numPr>
              <w:ind w:left="450" w:hanging="360"/>
              <w:rPr>
                <w:rFonts w:ascii="Calibri" w:cs="Calibri" w:eastAsia="Calibri" w:hAnsi="Calibri"/>
                <w:u w:val="none"/>
              </w:rPr>
            </w:pPr>
            <w:r w:rsidDel="00000000" w:rsidR="00000000" w:rsidRPr="00000000">
              <w:rPr>
                <w:rFonts w:ascii="Calibri" w:cs="Calibri" w:eastAsia="Calibri" w:hAnsi="Calibri"/>
                <w:rtl w:val="0"/>
              </w:rPr>
              <w:t xml:space="preserve">An autoparts</w:t>
            </w:r>
            <w:r w:rsidDel="00000000" w:rsidR="00000000" w:rsidRPr="00000000">
              <w:rPr>
                <w:rFonts w:ascii="Calibri" w:cs="Calibri" w:eastAsia="Calibri" w:hAnsi="Calibri"/>
                <w:rtl w:val="0"/>
              </w:rPr>
              <w:t xml:space="preserve"> supply company needs you to update their website’s ‘Welcome’ page to improve business, as it currently just has the company logo (and no text). </w:t>
            </w:r>
          </w:p>
          <w:p w:rsidR="00000000" w:rsidDel="00000000" w:rsidP="00000000" w:rsidRDefault="00000000" w:rsidRPr="00000000" w14:paraId="00000033">
            <w:pPr>
              <w:numPr>
                <w:ilvl w:val="0"/>
                <w:numId w:val="21"/>
              </w:numPr>
              <w:ind w:left="450" w:hanging="360"/>
              <w:rPr>
                <w:rFonts w:ascii="Calibri" w:cs="Calibri" w:eastAsia="Calibri" w:hAnsi="Calibri"/>
                <w:u w:val="none"/>
              </w:rPr>
            </w:pPr>
            <w:r w:rsidDel="00000000" w:rsidR="00000000" w:rsidRPr="00000000">
              <w:rPr>
                <w:rFonts w:ascii="Calibri" w:cs="Calibri" w:eastAsia="Calibri" w:hAnsi="Calibri"/>
                <w:rtl w:val="0"/>
              </w:rPr>
              <w:t xml:space="preserve">Console.log three strings we might add to the page:</w:t>
            </w:r>
          </w:p>
          <w:p w:rsidR="00000000" w:rsidDel="00000000" w:rsidP="00000000" w:rsidRDefault="00000000" w:rsidRPr="00000000" w14:paraId="00000034">
            <w:pPr>
              <w:numPr>
                <w:ilvl w:val="1"/>
                <w:numId w:val="2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 basic greeting, like </w:t>
            </w:r>
          </w:p>
          <w:p w:rsidR="00000000" w:rsidDel="00000000" w:rsidP="00000000" w:rsidRDefault="00000000" w:rsidRPr="00000000" w14:paraId="00000035">
            <w:pPr>
              <w:numPr>
                <w:ilvl w:val="2"/>
                <w:numId w:val="2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console.log('Hello valued customer!');</w:t>
            </w:r>
            <w:r w:rsidDel="00000000" w:rsidR="00000000" w:rsidRPr="00000000">
              <w:rPr>
                <w:rtl w:val="0"/>
              </w:rPr>
            </w:r>
          </w:p>
          <w:p w:rsidR="00000000" w:rsidDel="00000000" w:rsidP="00000000" w:rsidRDefault="00000000" w:rsidRPr="00000000" w14:paraId="00000036">
            <w:pPr>
              <w:numPr>
                <w:ilvl w:val="1"/>
                <w:numId w:val="2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 more personal version of that</w:t>
            </w:r>
            <w:r w:rsidDel="00000000" w:rsidR="00000000" w:rsidRPr="00000000">
              <w:rPr>
                <w:rFonts w:ascii="Calibri" w:cs="Calibri" w:eastAsia="Calibri" w:hAnsi="Calibri"/>
                <w:rtl w:val="0"/>
              </w:rPr>
              <w:t xml:space="preserve"> greeting, like</w:t>
            </w:r>
          </w:p>
          <w:p w:rsidR="00000000" w:rsidDel="00000000" w:rsidP="00000000" w:rsidRDefault="00000000" w:rsidRPr="00000000" w14:paraId="00000037">
            <w:pPr>
              <w:numPr>
                <w:ilvl w:val="2"/>
                <w:numId w:val="2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console.log('Hi Neighbor! You know what we always say: "We have better prices than our competition - *every* time!"');</w:t>
            </w:r>
          </w:p>
          <w:p w:rsidR="00000000" w:rsidDel="00000000" w:rsidP="00000000" w:rsidRDefault="00000000" w:rsidRPr="00000000" w14:paraId="00000038">
            <w:pPr>
              <w:numPr>
                <w:ilvl w:val="1"/>
                <w:numId w:val="2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 greeting that also includes a “call to action” to browse the site … maybe on multiple lines, so that it is more readable: </w:t>
            </w:r>
          </w:p>
          <w:p w:rsidR="00000000" w:rsidDel="00000000" w:rsidP="00000000" w:rsidRDefault="00000000" w:rsidRPr="00000000" w14:paraId="00000039">
            <w:pPr>
              <w:numPr>
                <w:ilvl w:val="2"/>
                <w:numId w:val="2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console.log(`Hi Neighbor! </w:t>
            </w:r>
          </w:p>
          <w:p w:rsidR="00000000" w:rsidDel="00000000" w:rsidP="00000000" w:rsidRDefault="00000000" w:rsidRPr="00000000" w14:paraId="0000003A">
            <w:pPr>
              <w:ind w:left="2160" w:firstLine="0"/>
              <w:rPr>
                <w:rFonts w:ascii="Calibri" w:cs="Calibri" w:eastAsia="Calibri" w:hAnsi="Calibri"/>
              </w:rPr>
            </w:pPr>
            <w:r w:rsidDel="00000000" w:rsidR="00000000" w:rsidRPr="00000000">
              <w:rPr>
                <w:rFonts w:ascii="Calibri" w:cs="Calibri" w:eastAsia="Calibri" w:hAnsi="Calibri"/>
                <w:rtl w:val="0"/>
              </w:rPr>
              <w:t xml:space="preserve">You know what we always say: "We have better prices than our competition - *every* time!"</w:t>
            </w:r>
          </w:p>
          <w:p w:rsidR="00000000" w:rsidDel="00000000" w:rsidP="00000000" w:rsidRDefault="00000000" w:rsidRPr="00000000" w14:paraId="0000003B">
            <w:pPr>
              <w:ind w:left="2160" w:firstLine="0"/>
              <w:rPr>
                <w:rFonts w:ascii="Calibri" w:cs="Calibri" w:eastAsia="Calibri" w:hAnsi="Calibri"/>
              </w:rPr>
            </w:pPr>
            <w:r w:rsidDel="00000000" w:rsidR="00000000" w:rsidRPr="00000000">
              <w:rPr>
                <w:rFonts w:ascii="Calibri" w:cs="Calibri" w:eastAsia="Calibri" w:hAnsi="Calibri"/>
                <w:rtl w:val="0"/>
              </w:rPr>
              <w:t xml:space="preserve">And make sure to check our “latest discounts” page!`);</w:t>
            </w:r>
          </w:p>
        </w:tc>
      </w:tr>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3C">
            <w:pPr>
              <w:jc w:val="center"/>
              <w:rPr>
                <w:rFonts w:ascii="Calibri" w:cs="Calibri" w:eastAsia="Calibri" w:hAnsi="Calibri"/>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3D">
            <w:pPr>
              <w:rPr>
                <w:rFonts w:ascii="Calibri" w:cs="Calibri" w:eastAsia="Calibri" w:hAnsi="Calibri"/>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3E">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 three methods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3F">
            <w:pPr>
              <w:numPr>
                <w:ilvl w:val="0"/>
                <w:numId w:val="1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Try punching up our first line (“Hi Neighbor! …) by making the entire line capitalized</w:t>
            </w:r>
          </w:p>
          <w:p w:rsidR="00000000" w:rsidDel="00000000" w:rsidP="00000000" w:rsidRDefault="00000000" w:rsidRPr="00000000" w14:paraId="00000040">
            <w:pPr>
              <w:numPr>
                <w:ilvl w:val="0"/>
                <w:numId w:val="1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Check to see how many elements/characters are in the second line (what’s the “character count”)</w:t>
            </w:r>
          </w:p>
          <w:p w:rsidR="00000000" w:rsidDel="00000000" w:rsidP="00000000" w:rsidRDefault="00000000" w:rsidRPr="00000000" w14:paraId="00000041">
            <w:pPr>
              <w:numPr>
                <w:ilvl w:val="0"/>
                <w:numId w:val="1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Split the second line into two, at the “:” character so that it reads</w:t>
            </w:r>
          </w:p>
          <w:p w:rsidR="00000000" w:rsidDel="00000000" w:rsidP="00000000" w:rsidRDefault="00000000" w:rsidRPr="00000000" w14:paraId="00000042">
            <w:pPr>
              <w:numPr>
                <w:ilvl w:val="1"/>
                <w:numId w:val="19"/>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You know what we always say:</w:t>
            </w:r>
          </w:p>
          <w:p w:rsidR="00000000" w:rsidDel="00000000" w:rsidP="00000000" w:rsidRDefault="00000000" w:rsidRPr="00000000" w14:paraId="00000043">
            <w:pPr>
              <w:numPr>
                <w:ilvl w:val="1"/>
                <w:numId w:val="19"/>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“We have better prices than our competition - *every* time!"</w:t>
            </w:r>
          </w:p>
        </w:tc>
      </w:tr>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44">
            <w:pPr>
              <w:jc w:val="center"/>
              <w:rPr>
                <w:rFonts w:ascii="Calibri" w:cs="Calibri" w:eastAsia="Calibri" w:hAnsi="Calibri"/>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45">
            <w:pPr>
              <w:rPr>
                <w:rFonts w:ascii="Calibri" w:cs="Calibri" w:eastAsia="Calibri" w:hAnsi="Calibri"/>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46">
            <w:pPr>
              <w:numPr>
                <w:ilvl w:val="0"/>
                <w:numId w:val="3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Perform a basic math calculation</w:t>
            </w:r>
          </w:p>
          <w:p w:rsidR="00000000" w:rsidDel="00000000" w:rsidP="00000000" w:rsidRDefault="00000000" w:rsidRPr="00000000" w14:paraId="00000047">
            <w:pPr>
              <w:numPr>
                <w:ilvl w:val="0"/>
                <w:numId w:val="3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Check to see that your result is a number and not a string</w:t>
              <w:tab/>
              <w:t xml:space="preserve">, using typeof method</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48">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auto-parts supplier would like for customers to see a welcome page that celebrates how long they’ve had an account for</w:t>
            </w:r>
            <w:commentRangeStart w:id="8"/>
            <w:r w:rsidDel="00000000" w:rsidR="00000000" w:rsidRPr="00000000">
              <w:rPr>
                <w:rFonts w:ascii="Calibri" w:cs="Calibri" w:eastAsia="Calibri" w:hAnsi="Calibri"/>
                <w:rtl w:val="0"/>
              </w:rPr>
              <w:t xml:space="preserve">, </w:t>
            </w:r>
            <w:commentRangeEnd w:id="8"/>
            <w:r w:rsidDel="00000000" w:rsidR="00000000" w:rsidRPr="00000000">
              <w:commentReference w:id="8"/>
            </w:r>
            <w:r w:rsidDel="00000000" w:rsidR="00000000" w:rsidRPr="00000000">
              <w:rPr>
                <w:rFonts w:ascii="Calibri" w:cs="Calibri" w:eastAsia="Calibri" w:hAnsi="Calibri"/>
                <w:rtl w:val="0"/>
              </w:rPr>
              <w:t xml:space="preserve">or note the day they first signed-up. </w:t>
              <w:br w:type="textWrapping"/>
              <w:br w:type="textWrapping"/>
              <w:t xml:space="preserve">One way to solve this is by subtracting the number of days since they first created their account from the current date, so (assuming we’re in the month of September), subtract 27 from 31 (using console.log) in order to find out that the account was created on the 4th</w:t>
            </w:r>
          </w:p>
          <w:p w:rsidR="00000000" w:rsidDel="00000000" w:rsidP="00000000" w:rsidRDefault="00000000" w:rsidRPr="00000000" w14:paraId="00000049">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Check that what’s being returned is a number and not a string or some other data type!</w:t>
            </w:r>
          </w:p>
        </w:tc>
      </w:tr>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4A">
            <w:pPr>
              <w:jc w:val="center"/>
              <w:rPr>
                <w:rFonts w:ascii="Calibri" w:cs="Calibri" w:eastAsia="Calibri" w:hAnsi="Calibri"/>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4B">
            <w:pPr>
              <w:rPr>
                <w:rFonts w:ascii="Calibri" w:cs="Calibri" w:eastAsia="Calibri" w:hAnsi="Calibri"/>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4C">
            <w:pPr>
              <w:numPr>
                <w:ilvl w:val="0"/>
                <w:numId w:val="3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Perform a boolean check</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4D">
            <w:pPr>
              <w:numPr>
                <w:ilvl w:val="0"/>
                <w:numId w:val="4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Using console.log, check to see whether 27 is greater than 31 or whether 4 is less than 1 - checks you might use later to make sure your code is calculating the correct month, and then... </w:t>
            </w:r>
          </w:p>
          <w:p w:rsidR="00000000" w:rsidDel="00000000" w:rsidP="00000000" w:rsidRDefault="00000000" w:rsidRPr="00000000" w14:paraId="0000004E">
            <w:pPr>
              <w:numPr>
                <w:ilvl w:val="0"/>
                <w:numId w:val="4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Perform another check to make sure the element you’re returning (4) is not a string, using ===</w:t>
            </w:r>
          </w:p>
        </w:tc>
      </w:tr>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4F">
            <w:pPr>
              <w:jc w:val="center"/>
              <w:rPr>
                <w:rFonts w:ascii="Calibri" w:cs="Calibri" w:eastAsia="Calibri" w:hAnsi="Calibri"/>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50">
            <w:pPr>
              <w:rPr>
                <w:rFonts w:ascii="Calibri" w:cs="Calibri" w:eastAsia="Calibri" w:hAnsi="Calibri"/>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51">
            <w:pPr>
              <w:numPr>
                <w:ilvl w:val="0"/>
                <w:numId w:val="1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Declare a variable to store this information, and then check that it is empty - that it is “undefined”</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52">
            <w:pPr>
              <w:numPr>
                <w:ilvl w:val="0"/>
                <w:numId w:val="8"/>
              </w:numPr>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Create a variable like customerSignUpDate or customerVintage to store this information (</w:t>
            </w:r>
            <w:commentRangeStart w:id="9"/>
            <w:commentRangeStart w:id="10"/>
            <w:commentRangeStart w:id="11"/>
            <w:commentRangeStart w:id="12"/>
            <w:commentRangeStart w:id="13"/>
            <w:r w:rsidDel="00000000" w:rsidR="00000000" w:rsidRPr="00000000">
              <w:rPr>
                <w:rFonts w:ascii="Calibri" w:cs="Calibri" w:eastAsia="Calibri" w:hAnsi="Calibri"/>
                <w:highlight w:val="yellow"/>
                <w:rtl w:val="0"/>
              </w:rPr>
              <w:t xml:space="preserve">with</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Calibri" w:cs="Calibri" w:eastAsia="Calibri" w:hAnsi="Calibri"/>
                <w:highlight w:val="yellow"/>
                <w:rtl w:val="0"/>
              </w:rPr>
              <w:t xml:space="preserve"> appropriately-declared editability) and use console.log to check that your variable has 1. been created, but 2. Is currently empty (returns “undefined”)</w:t>
            </w:r>
          </w:p>
          <w:p w:rsidR="00000000" w:rsidDel="00000000" w:rsidP="00000000" w:rsidRDefault="00000000" w:rsidRPr="00000000" w14:paraId="00000053">
            <w:pPr>
              <w:numPr>
                <w:ilvl w:val="0"/>
                <w:numId w:val="8"/>
              </w:numPr>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Put your result (4) in your variable and then re-check the variable’s contents to make sure your number was stored successfully (and doesn’t return Null)</w:t>
            </w:r>
          </w:p>
        </w:tc>
      </w:tr>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54">
            <w:pPr>
              <w:jc w:val="center"/>
              <w:rPr>
                <w:rFonts w:ascii="Calibri" w:cs="Calibri" w:eastAsia="Calibri" w:hAnsi="Calibri"/>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55">
            <w:pPr>
              <w:rPr>
                <w:rFonts w:ascii="Calibri" w:cs="Calibri" w:eastAsia="Calibri" w:hAnsi="Calibri"/>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56">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Test Javascript’s coercion ability</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57">
            <w:pPr>
              <w:numPr>
                <w:ilvl w:val="0"/>
                <w:numId w:val="2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Using console.log, add your </w:t>
            </w:r>
            <w:r w:rsidDel="00000000" w:rsidR="00000000" w:rsidRPr="00000000">
              <w:rPr>
                <w:rFonts w:ascii="Calibri" w:cs="Calibri" w:eastAsia="Calibri" w:hAnsi="Calibri"/>
                <w:rtl w:val="0"/>
              </w:rPr>
              <w:t xml:space="preserve">variable </w:t>
            </w:r>
            <w:r w:rsidDel="00000000" w:rsidR="00000000" w:rsidRPr="00000000">
              <w:rPr>
                <w:rFonts w:ascii="Calibri" w:cs="Calibri" w:eastAsia="Calibri" w:hAnsi="Calibri"/>
                <w:rtl w:val="0"/>
              </w:rPr>
              <w:t xml:space="preserve">to a string </w:t>
            </w:r>
          </w:p>
          <w:p w:rsidR="00000000" w:rsidDel="00000000" w:rsidP="00000000" w:rsidRDefault="00000000" w:rsidRPr="00000000" w14:paraId="00000058">
            <w:pPr>
              <w:numPr>
                <w:ilvl w:val="1"/>
                <w:numId w:val="2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console.lo</w:t>
            </w:r>
            <w:r w:rsidDel="00000000" w:rsidR="00000000" w:rsidRPr="00000000">
              <w:rPr>
                <w:rFonts w:ascii="Calibri" w:cs="Calibri" w:eastAsia="Calibri" w:hAnsi="Calibri"/>
                <w:highlight w:val="white"/>
                <w:rtl w:val="0"/>
              </w:rPr>
              <w:t xml:space="preserve">g</w:t>
            </w:r>
            <w:r w:rsidDel="00000000" w:rsidR="00000000" w:rsidRPr="00000000">
              <w:rPr>
                <w:rFonts w:ascii="Calibri" w:cs="Calibri" w:eastAsia="Calibri" w:hAnsi="Calibri"/>
                <w:highlight w:val="yellow"/>
                <w:rtl w:val="0"/>
              </w:rPr>
              <w:t xml:space="preserve">(</w:t>
            </w:r>
            <w:r w:rsidDel="00000000" w:rsidR="00000000" w:rsidRPr="00000000">
              <w:rPr>
                <w:rFonts w:ascii="Calibri" w:cs="Calibri" w:eastAsia="Calibri" w:hAnsi="Calibri"/>
                <w:highlight w:val="yellow"/>
                <w:rtl w:val="0"/>
              </w:rPr>
              <w:t xml:space="preserve">customerSignUpDate</w:t>
            </w:r>
            <w:r w:rsidDel="00000000" w:rsidR="00000000" w:rsidRPr="00000000">
              <w:rPr>
                <w:rFonts w:ascii="Calibri" w:cs="Calibri" w:eastAsia="Calibri" w:hAnsi="Calibri"/>
                <w:rtl w:val="0"/>
              </w:rPr>
              <w:t xml:space="preserve"> + “is the first day you joined!”)</w:t>
            </w:r>
          </w:p>
          <w:p w:rsidR="00000000" w:rsidDel="00000000" w:rsidP="00000000" w:rsidRDefault="00000000" w:rsidRPr="00000000" w14:paraId="00000059">
            <w:pPr>
              <w:numPr>
                <w:ilvl w:val="0"/>
                <w:numId w:val="2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Check the datatype of this product using typeof</w:t>
            </w:r>
          </w:p>
          <w:p w:rsidR="00000000" w:rsidDel="00000000" w:rsidP="00000000" w:rsidRDefault="00000000" w:rsidRPr="00000000" w14:paraId="0000005A">
            <w:pPr>
              <w:numPr>
                <w:ilvl w:val="0"/>
                <w:numId w:val="2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Now, mathematically add a string to your number</w:t>
            </w:r>
          </w:p>
          <w:p w:rsidR="00000000" w:rsidDel="00000000" w:rsidP="00000000" w:rsidRDefault="00000000" w:rsidRPr="00000000" w14:paraId="0000005B">
            <w:pPr>
              <w:numPr>
                <w:ilvl w:val="1"/>
                <w:numId w:val="2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console.lo</w:t>
            </w:r>
            <w:r w:rsidDel="00000000" w:rsidR="00000000" w:rsidRPr="00000000">
              <w:rPr>
                <w:rFonts w:ascii="Calibri" w:cs="Calibri" w:eastAsia="Calibri" w:hAnsi="Calibri"/>
                <w:highlight w:val="white"/>
                <w:rtl w:val="0"/>
              </w:rPr>
              <w:t xml:space="preserve">g</w:t>
            </w:r>
            <w:r w:rsidDel="00000000" w:rsidR="00000000" w:rsidRPr="00000000">
              <w:rPr>
                <w:rFonts w:ascii="Calibri" w:cs="Calibri" w:eastAsia="Calibri" w:hAnsi="Calibri"/>
                <w:highlight w:val="yellow"/>
                <w:rtl w:val="0"/>
              </w:rPr>
              <w:t xml:space="preserve">(customerSignUpDate</w:t>
            </w:r>
            <w:r w:rsidDel="00000000" w:rsidR="00000000" w:rsidRPr="00000000">
              <w:rPr>
                <w:rFonts w:ascii="Calibri" w:cs="Calibri" w:eastAsia="Calibri" w:hAnsi="Calibri"/>
                <w:rtl w:val="0"/>
              </w:rPr>
              <w:t xml:space="preserve"> + “27”)</w:t>
            </w:r>
          </w:p>
          <w:p w:rsidR="00000000" w:rsidDel="00000000" w:rsidP="00000000" w:rsidRDefault="00000000" w:rsidRPr="00000000" w14:paraId="0000005C">
            <w:pPr>
              <w:numPr>
                <w:ilvl w:val="0"/>
                <w:numId w:val="2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Check the datatype of this result, too</w:t>
            </w:r>
          </w:p>
        </w:tc>
      </w:tr>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5D">
            <w:pPr>
              <w:jc w:val="center"/>
              <w:rPr>
                <w:rFonts w:ascii="Calibri" w:cs="Calibri" w:eastAsia="Calibri" w:hAnsi="Calibri"/>
              </w:rPr>
            </w:pPr>
            <w:r w:rsidDel="00000000" w:rsidR="00000000" w:rsidRPr="00000000">
              <w:rPr>
                <w:rFonts w:ascii="Calibri" w:cs="Calibri" w:eastAsia="Calibri" w:hAnsi="Calibri"/>
                <w:rtl w:val="0"/>
              </w:rPr>
              <w:t xml:space="preserve">8.7</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"Variables"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5F">
            <w:pPr>
              <w:numPr>
                <w:ilvl w:val="0"/>
                <w:numId w:val="3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Declare the variable</w:t>
            </w:r>
          </w:p>
          <w:p w:rsidR="00000000" w:rsidDel="00000000" w:rsidP="00000000" w:rsidRDefault="00000000" w:rsidRPr="00000000" w14:paraId="00000060">
            <w:pPr>
              <w:numPr>
                <w:ilvl w:val="0"/>
                <w:numId w:val="3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Initialize the variable</w:t>
            </w:r>
          </w:p>
          <w:p w:rsidR="00000000" w:rsidDel="00000000" w:rsidP="00000000" w:rsidRDefault="00000000" w:rsidRPr="00000000" w14:paraId="00000061">
            <w:pPr>
              <w:numPr>
                <w:ilvl w:val="0"/>
                <w:numId w:val="3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Re-define the variable</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62">
            <w:pPr>
              <w:numPr>
                <w:ilvl w:val="0"/>
                <w:numId w:val="2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After being contracted by Amazon to update their internal database code, you find that you will need to create editable variables in both older and newer formats, as well as unchangeable/permanent </w:t>
            </w:r>
            <w:commentRangeStart w:id="14"/>
            <w:r w:rsidDel="00000000" w:rsidR="00000000" w:rsidRPr="00000000">
              <w:rPr>
                <w:rFonts w:ascii="Calibri" w:cs="Calibri" w:eastAsia="Calibri" w:hAnsi="Calibri"/>
                <w:rtl w:val="0"/>
              </w:rPr>
              <w:t xml:space="preserve">variables. </w:t>
            </w:r>
            <w:commentRangeEnd w:id="14"/>
            <w:r w:rsidDel="00000000" w:rsidR="00000000" w:rsidRPr="00000000">
              <w:commentReference w:id="14"/>
            </w:r>
            <w:r w:rsidDel="00000000" w:rsidR="00000000" w:rsidRPr="00000000">
              <w:rPr>
                <w:rtl w:val="0"/>
              </w:rPr>
            </w:r>
          </w:p>
        </w:tc>
      </w:tr>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63">
            <w:pPr>
              <w:jc w:val="center"/>
              <w:rPr>
                <w:rFonts w:ascii="Calibri" w:cs="Calibri" w:eastAsia="Calibri" w:hAnsi="Calibri"/>
              </w:rPr>
            </w:pPr>
            <w:r w:rsidDel="00000000" w:rsidR="00000000" w:rsidRPr="00000000">
              <w:rPr>
                <w:rFonts w:ascii="Calibri" w:cs="Calibri" w:eastAsia="Calibri" w:hAnsi="Calibri"/>
                <w:rtl w:val="0"/>
              </w:rPr>
              <w:t xml:space="preserve">8.8</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"Template literals"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65">
            <w:pPr>
              <w:numPr>
                <w:ilvl w:val="0"/>
                <w:numId w:val="1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Use a template literal (and one or more substitutions) to perform interpolation of</w:t>
            </w:r>
          </w:p>
          <w:p w:rsidR="00000000" w:rsidDel="00000000" w:rsidP="00000000" w:rsidRDefault="00000000" w:rsidRPr="00000000" w14:paraId="00000066">
            <w:pPr>
              <w:numPr>
                <w:ilvl w:val="1"/>
                <w:numId w:val="1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 variable into a string</w:t>
            </w:r>
          </w:p>
          <w:p w:rsidR="00000000" w:rsidDel="00000000" w:rsidP="00000000" w:rsidRDefault="00000000" w:rsidRPr="00000000" w14:paraId="00000067">
            <w:pPr>
              <w:numPr>
                <w:ilvl w:val="1"/>
                <w:numId w:val="1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 mathematical equation into a string</w:t>
            </w:r>
          </w:p>
          <w:p w:rsidR="00000000" w:rsidDel="00000000" w:rsidP="00000000" w:rsidRDefault="00000000" w:rsidRPr="00000000" w14:paraId="00000068">
            <w:pPr>
              <w:numPr>
                <w:ilvl w:val="1"/>
                <w:numId w:val="1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An evaluation into a string</w:t>
            </w:r>
          </w:p>
          <w:p w:rsidR="00000000" w:rsidDel="00000000" w:rsidP="00000000" w:rsidRDefault="00000000" w:rsidRPr="00000000" w14:paraId="00000069">
            <w:pPr>
              <w:numPr>
                <w:ilvl w:val="0"/>
                <w:numId w:val="1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Add “use strict” to your file and re-run your code to make sure it still works / to see if you are developing any natural, but bad habits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6A">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Using </w:t>
            </w:r>
            <w:commentRangeStart w:id="15"/>
            <w:r w:rsidDel="00000000" w:rsidR="00000000" w:rsidRPr="00000000">
              <w:rPr>
                <w:rFonts w:ascii="Calibri" w:cs="Calibri" w:eastAsia="Calibri" w:hAnsi="Calibri"/>
                <w:rtl w:val="0"/>
              </w:rPr>
              <w:t xml:space="preserve">either autoparts supplier file, or your Amazon Database file,</w:t>
            </w:r>
            <w:commentRangeEnd w:id="15"/>
            <w:r w:rsidDel="00000000" w:rsidR="00000000" w:rsidRPr="00000000">
              <w:commentReference w:id="15"/>
            </w:r>
            <w:r w:rsidDel="00000000" w:rsidR="00000000" w:rsidRPr="00000000">
              <w:rPr>
                <w:rFonts w:ascii="Calibri" w:cs="Calibri" w:eastAsia="Calibri" w:hAnsi="Calibri"/>
                <w:rtl w:val="0"/>
              </w:rPr>
              <w:t xml:space="preserve"> perform several interpolations:</w:t>
            </w:r>
          </w:p>
          <w:p w:rsidR="00000000" w:rsidDel="00000000" w:rsidP="00000000" w:rsidRDefault="00000000" w:rsidRPr="00000000" w14:paraId="0000006B">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Add a smaller string into a larger string at a specific position using a template literal - say, </w:t>
            </w:r>
            <w:commentRangeStart w:id="16"/>
            <w:r w:rsidDel="00000000" w:rsidR="00000000" w:rsidRPr="00000000">
              <w:rPr>
                <w:rFonts w:ascii="Calibri" w:cs="Calibri" w:eastAsia="Calibri" w:hAnsi="Calibri"/>
                <w:rtl w:val="0"/>
              </w:rPr>
              <w:t xml:space="preserve">by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6C">
            <w:pPr>
              <w:numPr>
                <w:ilvl w:val="2"/>
                <w:numId w:val="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storing the customer’s name in the variable </w:t>
            </w:r>
            <w:r w:rsidDel="00000000" w:rsidR="00000000" w:rsidRPr="00000000">
              <w:rPr>
                <w:rFonts w:ascii="Calibri" w:cs="Calibri" w:eastAsia="Calibri" w:hAnsi="Calibri"/>
                <w:b w:val="1"/>
                <w:rtl w:val="0"/>
              </w:rPr>
              <w:t xml:space="preserve">customerName</w:t>
            </w:r>
            <w:r w:rsidDel="00000000" w:rsidR="00000000" w:rsidRPr="00000000">
              <w:rPr>
                <w:rFonts w:ascii="Calibri" w:cs="Calibri" w:eastAsia="Calibri" w:hAnsi="Calibri"/>
                <w:rtl w:val="0"/>
              </w:rPr>
              <w:t xml:space="preserve">, and then </w:t>
            </w:r>
          </w:p>
          <w:p w:rsidR="00000000" w:rsidDel="00000000" w:rsidP="00000000" w:rsidRDefault="00000000" w:rsidRPr="00000000" w14:paraId="0000006D">
            <w:pPr>
              <w:numPr>
                <w:ilvl w:val="2"/>
                <w:numId w:val="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console.log-ing(`Hello </w:t>
            </w:r>
            <w:r w:rsidDel="00000000" w:rsidR="00000000" w:rsidRPr="00000000">
              <w:rPr>
                <w:rFonts w:ascii="Calibri" w:cs="Calibri" w:eastAsia="Calibri" w:hAnsi="Calibri"/>
                <w:b w:val="1"/>
                <w:rtl w:val="0"/>
              </w:rPr>
              <w:t xml:space="preserve">${customerName}</w:t>
            </w:r>
            <w:r w:rsidDel="00000000" w:rsidR="00000000" w:rsidRPr="00000000">
              <w:rPr>
                <w:rFonts w:ascii="Calibri" w:cs="Calibri" w:eastAsia="Calibri" w:hAnsi="Calibri"/>
                <w:rtl w:val="0"/>
              </w:rPr>
              <w:t xml:space="preserve">! You know what we always say …`)</w:t>
            </w:r>
          </w:p>
          <w:p w:rsidR="00000000" w:rsidDel="00000000" w:rsidP="00000000" w:rsidRDefault="00000000" w:rsidRPr="00000000" w14:paraId="0000006E">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Performing math:</w:t>
            </w:r>
          </w:p>
          <w:p w:rsidR="00000000" w:rsidDel="00000000" w:rsidP="00000000" w:rsidRDefault="00000000" w:rsidRPr="00000000" w14:paraId="0000006F">
            <w:pPr>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'Hi ${customerName}! </w:t>
            </w:r>
          </w:p>
          <w:p w:rsidR="00000000" w:rsidDel="00000000" w:rsidP="00000000" w:rsidRDefault="00000000" w:rsidRPr="00000000" w14:paraId="00000070">
            <w:pPr>
              <w:ind w:left="2160" w:firstLine="0"/>
              <w:rPr>
                <w:rFonts w:ascii="Calibri" w:cs="Calibri" w:eastAsia="Calibri" w:hAnsi="Calibri"/>
                <w:b w:val="1"/>
              </w:rPr>
            </w:pPr>
            <w:commentRangeStart w:id="17"/>
            <w:commentRangeStart w:id="18"/>
            <w:r w:rsidDel="00000000" w:rsidR="00000000" w:rsidRPr="00000000">
              <w:rPr>
                <w:rFonts w:ascii="Calibri" w:cs="Calibri" w:eastAsia="Calibri" w:hAnsi="Calibri"/>
                <w:b w:val="1"/>
                <w:rtl w:val="0"/>
              </w:rPr>
              <w:t xml:space="preserve">It’s been ${31-4} days since you joined our family - and</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71">
            <w:pPr>
              <w:ind w:left="2160" w:firstLine="0"/>
              <w:rPr>
                <w:rFonts w:ascii="Calibri" w:cs="Calibri" w:eastAsia="Calibri" w:hAnsi="Calibri"/>
              </w:rPr>
            </w:pPr>
            <w:r w:rsidDel="00000000" w:rsidR="00000000" w:rsidRPr="00000000">
              <w:rPr>
                <w:rFonts w:ascii="Calibri" w:cs="Calibri" w:eastAsia="Calibri" w:hAnsi="Calibri"/>
                <w:rtl w:val="0"/>
              </w:rPr>
              <w:t xml:space="preserve">y</w:t>
            </w:r>
            <w:r w:rsidDel="00000000" w:rsidR="00000000" w:rsidRPr="00000000">
              <w:rPr>
                <w:rFonts w:ascii="Calibri" w:cs="Calibri" w:eastAsia="Calibri" w:hAnsi="Calibri"/>
                <w:rtl w:val="0"/>
              </w:rPr>
              <w:t xml:space="preserve">ou know what we always say: "We have better prices than our competition - *every* time!"</w:t>
            </w:r>
          </w:p>
          <w:p w:rsidR="00000000" w:rsidDel="00000000" w:rsidP="00000000" w:rsidRDefault="00000000" w:rsidRPr="00000000" w14:paraId="00000072">
            <w:pPr>
              <w:ind w:left="2160" w:firstLine="0"/>
              <w:rPr>
                <w:rFonts w:ascii="Calibri" w:cs="Calibri" w:eastAsia="Calibri" w:hAnsi="Calibri"/>
              </w:rPr>
            </w:pPr>
            <w:r w:rsidDel="00000000" w:rsidR="00000000" w:rsidRPr="00000000">
              <w:rPr>
                <w:rFonts w:ascii="Calibri" w:cs="Calibri" w:eastAsia="Calibri" w:hAnsi="Calibri"/>
                <w:rtl w:val="0"/>
              </w:rPr>
              <w:t xml:space="preserve">Make sure to check our “latest discounts” page!`);</w:t>
            </w:r>
          </w:p>
          <w:p w:rsidR="00000000" w:rsidDel="00000000" w:rsidP="00000000" w:rsidRDefault="00000000" w:rsidRPr="00000000" w14:paraId="00000073">
            <w:pPr>
              <w:numPr>
                <w:ilvl w:val="1"/>
                <w:numId w:val="39"/>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`Performing an evaluation on a variable we haven’t initialized yet:</w:t>
            </w:r>
          </w:p>
          <w:p w:rsidR="00000000" w:rsidDel="00000000" w:rsidP="00000000" w:rsidRDefault="00000000" w:rsidRPr="00000000" w14:paraId="00000074">
            <w:pPr>
              <w:numPr>
                <w:ilvl w:val="2"/>
                <w:numId w:val="39"/>
              </w:numPr>
              <w:ind w:left="2160" w:hanging="360"/>
              <w:rPr>
                <w:rFonts w:ascii="Calibri" w:cs="Calibri" w:eastAsia="Calibri" w:hAnsi="Calibri"/>
              </w:rPr>
            </w:pPr>
            <w:r w:rsidDel="00000000" w:rsidR="00000000" w:rsidRPr="00000000">
              <w:rPr>
                <w:rFonts w:ascii="Calibri" w:cs="Calibri" w:eastAsia="Calibri" w:hAnsi="Calibri"/>
                <w:rtl w:val="0"/>
              </w:rPr>
              <w:t xml:space="preserve">'Hi ${customerName}! </w:t>
            </w:r>
          </w:p>
          <w:p w:rsidR="00000000" w:rsidDel="00000000" w:rsidP="00000000" w:rsidRDefault="00000000" w:rsidRPr="00000000" w14:paraId="00000075">
            <w:pPr>
              <w:ind w:left="2160" w:firstLine="0"/>
              <w:rPr>
                <w:rFonts w:ascii="Calibri" w:cs="Calibri" w:eastAsia="Calibri" w:hAnsi="Calibri"/>
              </w:rPr>
            </w:pPr>
            <w:r w:rsidDel="00000000" w:rsidR="00000000" w:rsidRPr="00000000">
              <w:rPr>
                <w:rFonts w:ascii="Calibri" w:cs="Calibri" w:eastAsia="Calibri" w:hAnsi="Calibri"/>
                <w:rtl w:val="0"/>
              </w:rPr>
              <w:t xml:space="preserve">It’s been ${31-4} days since you joined our family - and </w:t>
            </w:r>
            <w:r w:rsidDel="00000000" w:rsidR="00000000" w:rsidRPr="00000000">
              <w:rPr>
                <w:rFonts w:ascii="Calibri" w:cs="Calibri" w:eastAsia="Calibri" w:hAnsi="Calibri"/>
                <w:rtl w:val="0"/>
              </w:rPr>
              <w:t xml:space="preserve">you know what we always say: "We have better prices than our competition - *every* time!"</w:t>
            </w:r>
          </w:p>
          <w:p w:rsidR="00000000" w:rsidDel="00000000" w:rsidP="00000000" w:rsidRDefault="00000000" w:rsidRPr="00000000" w14:paraId="00000076">
            <w:pPr>
              <w:ind w:left="2160" w:firstLine="0"/>
              <w:rPr>
                <w:rFonts w:ascii="Calibri" w:cs="Calibri" w:eastAsia="Calibri" w:hAnsi="Calibri"/>
              </w:rPr>
            </w:pPr>
            <w:r w:rsidDel="00000000" w:rsidR="00000000" w:rsidRPr="00000000">
              <w:rPr>
                <w:rFonts w:ascii="Calibri" w:cs="Calibri" w:eastAsia="Calibri" w:hAnsi="Calibri"/>
                <w:rtl w:val="0"/>
              </w:rPr>
              <w:t xml:space="preserve">Make sure to check our “latest discounts” page!</w:t>
            </w:r>
          </w:p>
          <w:p w:rsidR="00000000" w:rsidDel="00000000" w:rsidP="00000000" w:rsidRDefault="00000000" w:rsidRPr="00000000" w14:paraId="00000077">
            <w:pPr>
              <w:ind w:left="2160" w:firstLine="0"/>
              <w:rPr>
                <w:rFonts w:ascii="Calibri" w:cs="Calibri" w:eastAsia="Calibri" w:hAnsi="Calibri"/>
              </w:rPr>
            </w:pPr>
            <w:r w:rsidDel="00000000" w:rsidR="00000000" w:rsidRPr="00000000">
              <w:rPr>
                <w:rFonts w:ascii="Calibri" w:cs="Calibri" w:eastAsia="Calibri" w:hAnsi="Calibri"/>
                <w:b w:val="1"/>
                <w:rtl w:val="0"/>
              </w:rPr>
              <w:t xml:space="preserve">${console.log(dateJoinedVariable)}</w:t>
            </w:r>
            <w:r w:rsidDel="00000000" w:rsidR="00000000" w:rsidRPr="00000000">
              <w:rPr>
                <w:rFonts w:ascii="Calibri" w:cs="Calibri" w:eastAsia="Calibri" w:hAnsi="Calibri"/>
                <w:rtl w:val="0"/>
              </w:rPr>
              <w:t xml:space="preserve">`);</w:t>
            </w:r>
          </w:p>
        </w:tc>
      </w:tr>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78">
            <w:pPr>
              <w:jc w:val="center"/>
              <w:rPr>
                <w:rFonts w:ascii="Calibri" w:cs="Calibri" w:eastAsia="Calibri" w:hAnsi="Calibri"/>
              </w:rPr>
            </w:pPr>
            <w:r w:rsidDel="00000000" w:rsidR="00000000" w:rsidRPr="00000000">
              <w:rPr>
                <w:rFonts w:ascii="Calibri" w:cs="Calibri" w:eastAsia="Calibri" w:hAnsi="Calibri"/>
                <w:rtl w:val="0"/>
              </w:rPr>
              <w:t xml:space="preserve">9.7</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w:t>
            </w:r>
            <w:commentRangeStart w:id="19"/>
            <w:commentRangeStart w:id="20"/>
            <w:r w:rsidDel="00000000" w:rsidR="00000000" w:rsidRPr="00000000">
              <w:rPr>
                <w:rFonts w:ascii="Calibri" w:cs="Calibri" w:eastAsia="Calibri" w:hAnsi="Calibri"/>
                <w:rtl w:val="0"/>
              </w:rPr>
              <w:t xml:space="preserve">Equals</w:t>
            </w:r>
            <w:commentRangeEnd w:id="19"/>
            <w:r w:rsidDel="00000000" w:rsidR="00000000" w:rsidRPr="00000000">
              <w:commentReference w:id="19"/>
            </w:r>
            <w:commentRangeEnd w:id="20"/>
            <w:r w:rsidDel="00000000" w:rsidR="00000000" w:rsidRPr="00000000">
              <w:commentReference w:id="20"/>
            </w:r>
            <w:r w:rsidDel="00000000" w:rsidR="00000000" w:rsidRPr="00000000">
              <w:rPr>
                <w:rFonts w:ascii="Calibri" w:cs="Calibri" w:eastAsia="Calibri" w:hAnsi="Calibri"/>
                <w:rtl w:val="0"/>
              </w:rPr>
              <w:t xml:space="preserve">"</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7A">
            <w:pPr>
              <w:numPr>
                <w:ilvl w:val="0"/>
                <w:numId w:val="3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Test equivalence (type)</w:t>
            </w:r>
          </w:p>
          <w:p w:rsidR="00000000" w:rsidDel="00000000" w:rsidP="00000000" w:rsidRDefault="00000000" w:rsidRPr="00000000" w14:paraId="0000007B">
            <w:pPr>
              <w:numPr>
                <w:ilvl w:val="0"/>
                <w:numId w:val="3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Test strict equivalence (value </w:t>
            </w:r>
            <w:r w:rsidDel="00000000" w:rsidR="00000000" w:rsidRPr="00000000">
              <w:rPr>
                <w:rFonts w:ascii="Calibri" w:cs="Calibri" w:eastAsia="Calibri" w:hAnsi="Calibri"/>
                <w:i w:val="1"/>
                <w:rtl w:val="0"/>
              </w:rPr>
              <w:t xml:space="preserve">and</w:t>
            </w:r>
            <w:r w:rsidDel="00000000" w:rsidR="00000000" w:rsidRPr="00000000">
              <w:rPr>
                <w:rFonts w:ascii="Calibri" w:cs="Calibri" w:eastAsia="Calibri" w:hAnsi="Calibri"/>
                <w:rtl w:val="0"/>
              </w:rPr>
              <w:t xml:space="preserve"> type)</w:t>
            </w:r>
          </w:p>
          <w:p w:rsidR="00000000" w:rsidDel="00000000" w:rsidP="00000000" w:rsidRDefault="00000000" w:rsidRPr="00000000" w14:paraId="0000007C">
            <w:pPr>
              <w:numPr>
                <w:ilvl w:val="0"/>
                <w:numId w:val="3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Test </w:t>
            </w:r>
            <w:r w:rsidDel="00000000" w:rsidR="00000000" w:rsidRPr="00000000">
              <w:rPr>
                <w:rFonts w:ascii="Calibri" w:cs="Calibri" w:eastAsia="Calibri" w:hAnsi="Calibri"/>
                <w:i w:val="1"/>
                <w:rtl w:val="0"/>
              </w:rPr>
              <w:t xml:space="preserve">not</w:t>
            </w:r>
            <w:r w:rsidDel="00000000" w:rsidR="00000000" w:rsidRPr="00000000">
              <w:rPr>
                <w:rFonts w:ascii="Calibri" w:cs="Calibri" w:eastAsia="Calibri" w:hAnsi="Calibri"/>
                <w:rtl w:val="0"/>
              </w:rPr>
              <w:t xml:space="preserve"> equivalent and </w:t>
            </w:r>
            <w:r w:rsidDel="00000000" w:rsidR="00000000" w:rsidRPr="00000000">
              <w:rPr>
                <w:rFonts w:ascii="Calibri" w:cs="Calibri" w:eastAsia="Calibri" w:hAnsi="Calibri"/>
                <w:i w:val="1"/>
                <w:rtl w:val="0"/>
              </w:rPr>
              <w:t xml:space="preserve">strict</w:t>
            </w:r>
            <w:r w:rsidDel="00000000" w:rsidR="00000000" w:rsidRPr="00000000">
              <w:rPr>
                <w:rFonts w:ascii="Calibri" w:cs="Calibri" w:eastAsia="Calibri" w:hAnsi="Calibri"/>
                <w:rtl w:val="0"/>
              </w:rPr>
              <w:t xml:space="preserve"> not equivalent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7D">
            <w:pPr>
              <w:numPr>
                <w:ilvl w:val="0"/>
                <w:numId w:val="5"/>
              </w:numPr>
              <w:ind w:left="720" w:hanging="360"/>
              <w:rPr>
                <w:rFonts w:ascii="Calibri" w:cs="Calibri" w:eastAsia="Calibri" w:hAnsi="Calibri"/>
                <w:u w:val="none"/>
              </w:rPr>
            </w:pPr>
            <w:commentRangeStart w:id="21"/>
            <w:commentRangeStart w:id="22"/>
            <w:commentRangeStart w:id="23"/>
            <w:r w:rsidDel="00000000" w:rsidR="00000000" w:rsidRPr="00000000">
              <w:rPr>
                <w:rFonts w:ascii="Calibri" w:cs="Calibri" w:eastAsia="Calibri" w:hAnsi="Calibri"/>
                <w:rtl w:val="0"/>
              </w:rPr>
              <w:t xml:space="preserve">Create </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Fonts w:ascii="Calibri" w:cs="Calibri" w:eastAsia="Calibri" w:hAnsi="Calibri"/>
                <w:rtl w:val="0"/>
              </w:rPr>
              <w:t xml:space="preserve">four variables, two of which are numbers, and two of which are string-versions of those same numbers</w:t>
            </w:r>
          </w:p>
          <w:p w:rsidR="00000000" w:rsidDel="00000000" w:rsidP="00000000" w:rsidRDefault="00000000" w:rsidRPr="00000000" w14:paraId="0000007E">
            <w:pPr>
              <w:numPr>
                <w:ilvl w:val="1"/>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Test whether 1 == “1”, whether 1 === “1”, whether 1 == “2”, and whether 2 != “1”</w:t>
            </w:r>
          </w:p>
          <w:p w:rsidR="00000000" w:rsidDel="00000000" w:rsidP="00000000" w:rsidRDefault="00000000" w:rsidRPr="00000000" w14:paraId="0000007F">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two additional variables that store words</w:t>
            </w:r>
          </w:p>
          <w:p w:rsidR="00000000" w:rsidDel="00000000" w:rsidP="00000000" w:rsidRDefault="00000000" w:rsidRPr="00000000" w14:paraId="00000080">
            <w:pPr>
              <w:numPr>
                <w:ilvl w:val="1"/>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Ex: Test to see whether “about” is the same as “About”</w:t>
            </w:r>
          </w:p>
          <w:p w:rsidR="00000000" w:rsidDel="00000000" w:rsidP="00000000" w:rsidRDefault="00000000" w:rsidRPr="00000000" w14:paraId="00000081">
            <w:pPr>
              <w:numPr>
                <w:ilvl w:val="1"/>
                <w:numId w:val="5"/>
              </w:numPr>
              <w:ind w:left="1440" w:hanging="360"/>
              <w:rPr>
                <w:rFonts w:ascii="Calibri" w:cs="Calibri" w:eastAsia="Calibri" w:hAnsi="Calibri"/>
                <w:u w:val="none"/>
              </w:rPr>
            </w:pPr>
            <w:commentRangeStart w:id="24"/>
            <w:r w:rsidDel="00000000" w:rsidR="00000000" w:rsidRPr="00000000">
              <w:rPr>
                <w:rFonts w:ascii="Calibri" w:cs="Calibri" w:eastAsia="Calibri" w:hAnsi="Calibri"/>
                <w:rtl w:val="0"/>
              </w:rPr>
              <w:t xml:space="preserve">(if we expand scope to cover greater than etc) </w:t>
            </w:r>
            <w:commentRangeEnd w:id="24"/>
            <w:r w:rsidDel="00000000" w:rsidR="00000000" w:rsidRPr="00000000">
              <w:commentReference w:id="24"/>
            </w:r>
            <w:r w:rsidDel="00000000" w:rsidR="00000000" w:rsidRPr="00000000">
              <w:rPr>
                <w:rFonts w:ascii="Calibri" w:cs="Calibri" w:eastAsia="Calibri" w:hAnsi="Calibri"/>
                <w:rtl w:val="0"/>
              </w:rPr>
              <w:t xml:space="preserve">Test whether “about” is greater or less-than “boat”</w:t>
            </w:r>
          </w:p>
        </w:tc>
      </w:tr>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82">
            <w:pPr>
              <w:jc w:val="center"/>
              <w:rPr>
                <w:rFonts w:ascii="Calibri" w:cs="Calibri" w:eastAsia="Calibri" w:hAnsi="Calibri"/>
              </w:rPr>
            </w:pPr>
            <w:r w:rsidDel="00000000" w:rsidR="00000000" w:rsidRPr="00000000">
              <w:rPr>
                <w:rFonts w:ascii="Calibri" w:cs="Calibri" w:eastAsia="Calibri" w:hAnsi="Calibri"/>
                <w:rtl w:val="0"/>
              </w:rPr>
              <w:t xml:space="preserve">10.5</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"If … else if … if statement"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84">
            <w:pPr>
              <w:numPr>
                <w:ilvl w:val="0"/>
                <w:numId w:val="3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Test an “if” statement</w:t>
            </w:r>
          </w:p>
          <w:p w:rsidR="00000000" w:rsidDel="00000000" w:rsidP="00000000" w:rsidRDefault="00000000" w:rsidRPr="00000000" w14:paraId="00000085">
            <w:pPr>
              <w:numPr>
                <w:ilvl w:val="0"/>
                <w:numId w:val="3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Test an “else” statement</w:t>
            </w:r>
          </w:p>
          <w:p w:rsidR="00000000" w:rsidDel="00000000" w:rsidP="00000000" w:rsidRDefault="00000000" w:rsidRPr="00000000" w14:paraId="00000086">
            <w:pPr>
              <w:numPr>
                <w:ilvl w:val="0"/>
                <w:numId w:val="3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Test an “else if” statement</w:t>
            </w:r>
          </w:p>
          <w:p w:rsidR="00000000" w:rsidDel="00000000" w:rsidP="00000000" w:rsidRDefault="00000000" w:rsidRPr="00000000" w14:paraId="00000087">
            <w:pPr>
              <w:numPr>
                <w:ilvl w:val="0"/>
                <w:numId w:val="37"/>
              </w:numPr>
              <w:ind w:left="720" w:hanging="360"/>
              <w:rPr>
                <w:rFonts w:ascii="Calibri" w:cs="Calibri" w:eastAsia="Calibri" w:hAnsi="Calibri"/>
              </w:rPr>
            </w:pPr>
            <w:r w:rsidDel="00000000" w:rsidR="00000000" w:rsidRPr="00000000">
              <w:rPr>
                <w:rFonts w:ascii="Calibri" w:cs="Calibri" w:eastAsia="Calibri" w:hAnsi="Calibri"/>
                <w:rtl w:val="0"/>
              </w:rPr>
              <w:t xml:space="preserve">Test a ternary statement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88">
            <w:pPr>
              <w:numPr>
                <w:ilvl w:val="0"/>
                <w:numId w:val="37"/>
              </w:numPr>
              <w:ind w:left="720" w:hanging="360"/>
              <w:rPr>
                <w:rFonts w:ascii="Calibri" w:cs="Calibri" w:eastAsia="Calibri" w:hAnsi="Calibri"/>
              </w:rPr>
            </w:pPr>
            <w:commentRangeStart w:id="25"/>
            <w:r w:rsidDel="00000000" w:rsidR="00000000" w:rsidRPr="00000000">
              <w:rPr>
                <w:rFonts w:ascii="Calibri" w:cs="Calibri" w:eastAsia="Calibri" w:hAnsi="Calibri"/>
                <w:rtl w:val="0"/>
              </w:rPr>
              <w:t xml:space="preserve">Pizza order </w:t>
            </w:r>
            <w:del w:author="Lina Vonsaviciute" w:id="1" w:date="2021-12-07T11:16:43Z">
              <w:commentRangeStart w:id="26"/>
              <w:r w:rsidDel="00000000" w:rsidR="00000000" w:rsidRPr="00000000">
                <w:rPr>
                  <w:rFonts w:ascii="Calibri" w:cs="Calibri" w:eastAsia="Calibri" w:hAnsi="Calibri"/>
                  <w:rtl w:val="0"/>
                </w:rPr>
                <w:delText xml:space="preserve">(remember our logical problem at the beginning of this topic’s videos?) </w:delText>
              </w:r>
            </w:del>
            <w:commentRangeEnd w:id="26"/>
            <w:r w:rsidDel="00000000" w:rsidR="00000000" w:rsidRPr="00000000">
              <w:commentReference w:id="26"/>
            </w:r>
            <w:r w:rsidDel="00000000" w:rsidR="00000000" w:rsidRPr="00000000">
              <w:rPr>
                <w:rFonts w:ascii="Calibri" w:cs="Calibri" w:eastAsia="Calibri" w:hAnsi="Calibri"/>
                <w:rtl w:val="0"/>
              </w:rPr>
              <w:t xml:space="preserve">... </w:t>
            </w:r>
            <w:ins w:author="Lina Vonsaviciute" w:id="2" w:date="2021-12-07T11:17:25Z">
              <w:commentRangeStart w:id="27"/>
              <w:r w:rsidDel="00000000" w:rsidR="00000000" w:rsidRPr="00000000">
                <w:rPr>
                  <w:rFonts w:ascii="Calibri" w:cs="Calibri" w:eastAsia="Calibri" w:hAnsi="Calibri"/>
                  <w:rtl w:val="0"/>
                </w:rPr>
                <w:t xml:space="preserve">A</w:t>
              </w:r>
            </w:ins>
            <w:del w:author="Lina Vonsaviciute" w:id="2" w:date="2021-12-07T11:17:25Z">
              <w:commentRangeEnd w:id="27"/>
              <w:r w:rsidDel="00000000" w:rsidR="00000000" w:rsidRPr="00000000">
                <w:commentReference w:id="27"/>
              </w:r>
              <w:r w:rsidDel="00000000" w:rsidR="00000000" w:rsidRPr="00000000">
                <w:rPr>
                  <w:rFonts w:ascii="Calibri" w:cs="Calibri" w:eastAsia="Calibri" w:hAnsi="Calibri"/>
                  <w:rtl w:val="0"/>
                </w:rPr>
                <w:delText xml:space="preserve">Our neighborhood’s </w:delText>
              </w:r>
            </w:del>
            <w:r w:rsidDel="00000000" w:rsidR="00000000" w:rsidRPr="00000000">
              <w:rPr>
                <w:rFonts w:ascii="Calibri" w:cs="Calibri" w:eastAsia="Calibri" w:hAnsi="Calibri"/>
                <w:rtl w:val="0"/>
              </w:rPr>
              <w:t xml:space="preserve">local Pizza restaurant has started a rewards program, and they need you to begin building out this part of their website.</w:t>
            </w:r>
            <w:ins w:author="Lina Vonsaviciute" w:id="3" w:date="2021-12-07T11:18:31Z">
              <w:commentRangeStart w:id="28"/>
              <w:r w:rsidDel="00000000" w:rsidR="00000000" w:rsidRPr="00000000">
                <w:rPr>
                  <w:rFonts w:ascii="Calibri" w:cs="Calibri" w:eastAsia="Calibri" w:hAnsi="Calibri"/>
                  <w:rtl w:val="0"/>
                </w:rPr>
                <w:t xml:space="preserve"> Their customers will be able to collect points after every order and use them to receive tasty rewards.</w:t>
              </w:r>
            </w:ins>
            <w:commentRangeEnd w:id="28"/>
            <w:r w:rsidDel="00000000" w:rsidR="00000000" w:rsidRPr="00000000">
              <w:commentReference w:id="28"/>
            </w:r>
            <w:r w:rsidDel="00000000" w:rsidR="00000000" w:rsidRPr="00000000">
              <w:rPr>
                <w:rFonts w:ascii="Calibri" w:cs="Calibri" w:eastAsia="Calibri" w:hAnsi="Calibri"/>
                <w:rtl w:val="0"/>
              </w:rPr>
              <w:t xml:space="preserve"> </w:t>
            </w:r>
            <w:commentRangeEnd w:id="25"/>
            <w:r w:rsidDel="00000000" w:rsidR="00000000" w:rsidRPr="00000000">
              <w:commentReference w:id="25"/>
            </w:r>
            <w:r w:rsidDel="00000000" w:rsidR="00000000" w:rsidRPr="00000000">
              <w:rPr>
                <w:rFonts w:ascii="Calibri" w:cs="Calibri" w:eastAsia="Calibri" w:hAnsi="Calibri"/>
                <w:rtl w:val="0"/>
              </w:rPr>
              <w:t xml:space="preserve">So ... </w:t>
            </w:r>
          </w:p>
          <w:p w:rsidR="00000000" w:rsidDel="00000000" w:rsidP="00000000" w:rsidRDefault="00000000" w:rsidRPr="00000000" w14:paraId="00000089">
            <w:pPr>
              <w:numPr>
                <w:ilvl w:val="1"/>
                <w:numId w:val="37"/>
              </w:numPr>
              <w:ind w:left="1440" w:hanging="360"/>
              <w:rPr>
                <w:rFonts w:ascii="Calibri" w:cs="Calibri" w:eastAsia="Calibri" w:hAnsi="Calibri"/>
              </w:rPr>
            </w:pPr>
            <w:r w:rsidDel="00000000" w:rsidR="00000000" w:rsidRPr="00000000">
              <w:rPr>
                <w:rFonts w:ascii="Calibri" w:cs="Calibri" w:eastAsia="Calibri" w:hAnsi="Calibri"/>
                <w:rtl w:val="0"/>
              </w:rPr>
              <w:t xml:space="preserve">create a variable for the cash-points balance a user has. Then ...</w:t>
            </w:r>
          </w:p>
          <w:p w:rsidR="00000000" w:rsidDel="00000000" w:rsidP="00000000" w:rsidRDefault="00000000" w:rsidRPr="00000000" w14:paraId="0000008A">
            <w:pPr>
              <w:numPr>
                <w:ilvl w:val="1"/>
                <w:numId w:val="37"/>
              </w:numPr>
              <w:ind w:left="1440" w:hanging="360"/>
              <w:rPr>
                <w:rFonts w:ascii="Calibri" w:cs="Calibri" w:eastAsia="Calibri" w:hAnsi="Calibri"/>
              </w:rPr>
            </w:pPr>
            <w:r w:rsidDel="00000000" w:rsidR="00000000" w:rsidRPr="00000000">
              <w:rPr>
                <w:rFonts w:ascii="Calibri" w:cs="Calibri" w:eastAsia="Calibri" w:hAnsi="Calibri"/>
                <w:rtl w:val="0"/>
              </w:rPr>
              <w:t xml:space="preserve">Write a conditional statement using “if” and “else(s)” where …</w:t>
            </w:r>
          </w:p>
          <w:p w:rsidR="00000000" w:rsidDel="00000000" w:rsidP="00000000" w:rsidRDefault="00000000" w:rsidRPr="00000000" w14:paraId="0000008B">
            <w:pPr>
              <w:numPr>
                <w:ilvl w:val="2"/>
                <w:numId w:val="37"/>
              </w:numPr>
              <w:ind w:left="2160" w:hanging="360"/>
              <w:rPr>
                <w:rFonts w:ascii="Calibri" w:cs="Calibri" w:eastAsia="Calibri" w:hAnsi="Calibri"/>
              </w:rPr>
            </w:pPr>
            <w:r w:rsidDel="00000000" w:rsidR="00000000" w:rsidRPr="00000000">
              <w:rPr>
                <w:rFonts w:ascii="Calibri" w:cs="Calibri" w:eastAsia="Calibri" w:hAnsi="Calibri"/>
                <w:rtl w:val="0"/>
              </w:rPr>
              <w:t xml:space="preserve">If you have less than 100 points, console.log that  “You don’t have enough for a complementary pie, yet - please come back later!”</w:t>
            </w:r>
          </w:p>
          <w:p w:rsidR="00000000" w:rsidDel="00000000" w:rsidP="00000000" w:rsidRDefault="00000000" w:rsidRPr="00000000" w14:paraId="0000008C">
            <w:pPr>
              <w:numPr>
                <w:ilvl w:val="2"/>
                <w:numId w:val="37"/>
              </w:numPr>
              <w:ind w:left="2160" w:hanging="360"/>
              <w:rPr>
                <w:rFonts w:ascii="Calibri" w:cs="Calibri" w:eastAsia="Calibri" w:hAnsi="Calibri"/>
              </w:rPr>
            </w:pPr>
            <w:r w:rsidDel="00000000" w:rsidR="00000000" w:rsidRPr="00000000">
              <w:rPr>
                <w:rFonts w:ascii="Calibri" w:cs="Calibri" w:eastAsia="Calibri" w:hAnsi="Calibri"/>
                <w:rtl w:val="0"/>
              </w:rPr>
              <w:t xml:space="preserve">If you have between 100 and 200 points: “Please choose any small pizza on us!”</w:t>
            </w:r>
          </w:p>
          <w:p w:rsidR="00000000" w:rsidDel="00000000" w:rsidP="00000000" w:rsidRDefault="00000000" w:rsidRPr="00000000" w14:paraId="0000008D">
            <w:pPr>
              <w:numPr>
                <w:ilvl w:val="2"/>
                <w:numId w:val="37"/>
              </w:numPr>
              <w:ind w:left="2160" w:hanging="360"/>
              <w:rPr>
                <w:rFonts w:ascii="Calibri" w:cs="Calibri" w:eastAsia="Calibri" w:hAnsi="Calibri"/>
              </w:rPr>
            </w:pPr>
            <w:r w:rsidDel="00000000" w:rsidR="00000000" w:rsidRPr="00000000">
              <w:rPr>
                <w:rFonts w:ascii="Calibri" w:cs="Calibri" w:eastAsia="Calibri" w:hAnsi="Calibri"/>
                <w:rtl w:val="0"/>
              </w:rPr>
              <w:t xml:space="preserve">If you have between 200 and 300 points: “Please have a medium pizza of your choice for free!”</w:t>
            </w:r>
          </w:p>
          <w:p w:rsidR="00000000" w:rsidDel="00000000" w:rsidP="00000000" w:rsidRDefault="00000000" w:rsidRPr="00000000" w14:paraId="0000008E">
            <w:pPr>
              <w:numPr>
                <w:ilvl w:val="2"/>
                <w:numId w:val="37"/>
              </w:numPr>
              <w:ind w:left="2160" w:hanging="360"/>
              <w:rPr>
                <w:rFonts w:ascii="Calibri" w:cs="Calibri" w:eastAsia="Calibri" w:hAnsi="Calibri"/>
              </w:rPr>
            </w:pPr>
            <w:r w:rsidDel="00000000" w:rsidR="00000000" w:rsidRPr="00000000">
              <w:rPr>
                <w:rFonts w:ascii="Calibri" w:cs="Calibri" w:eastAsia="Calibri" w:hAnsi="Calibri"/>
                <w:rtl w:val="0"/>
              </w:rPr>
              <w:t xml:space="preserve">If you have more than 300 points: “Any large pizza is on the house - thank you for being such a loyal customer!”</w:t>
            </w:r>
          </w:p>
          <w:p w:rsidR="00000000" w:rsidDel="00000000" w:rsidP="00000000" w:rsidRDefault="00000000" w:rsidRPr="00000000" w14:paraId="0000008F">
            <w:pPr>
              <w:numPr>
                <w:ilvl w:val="1"/>
                <w:numId w:val="37"/>
              </w:numPr>
              <w:ind w:left="1440" w:hanging="360"/>
              <w:rPr>
                <w:u w:val="none"/>
              </w:rPr>
            </w:pPr>
            <w:r w:rsidDel="00000000" w:rsidR="00000000" w:rsidRPr="00000000">
              <w:rPr>
                <w:rFonts w:ascii="Calibri" w:cs="Calibri" w:eastAsia="Calibri" w:hAnsi="Calibri"/>
                <w:rtl w:val="0"/>
              </w:rPr>
              <w:t xml:space="preserve">The owner is considering a special, secret bonus, so also write a ternary statement that checks to see whether the balance is over 1,000 points - </w:t>
            </w:r>
          </w:p>
          <w:p w:rsidR="00000000" w:rsidDel="00000000" w:rsidP="00000000" w:rsidRDefault="00000000" w:rsidRPr="00000000" w14:paraId="00000090">
            <w:pPr>
              <w:numPr>
                <w:ilvl w:val="2"/>
                <w:numId w:val="37"/>
              </w:numPr>
              <w:ind w:left="2160" w:hanging="360"/>
              <w:rPr>
                <w:rFonts w:ascii="Calibri" w:cs="Calibri" w:eastAsia="Calibri" w:hAnsi="Calibri"/>
              </w:rPr>
            </w:pPr>
            <w:r w:rsidDel="00000000" w:rsidR="00000000" w:rsidRPr="00000000">
              <w:rPr>
                <w:rFonts w:ascii="Calibri" w:cs="Calibri" w:eastAsia="Calibri" w:hAnsi="Calibri"/>
                <w:rtl w:val="0"/>
              </w:rPr>
              <w:t xml:space="preserve">if it is, console.log “Congratulations! We would like to invite you to a special dining experience - </w:t>
            </w:r>
            <w:commentRangeStart w:id="29"/>
            <w:r w:rsidDel="00000000" w:rsidR="00000000" w:rsidRPr="00000000">
              <w:rPr>
                <w:rFonts w:ascii="Calibri" w:cs="Calibri" w:eastAsia="Calibri" w:hAnsi="Calibri"/>
                <w:rtl w:val="0"/>
              </w:rPr>
              <w:t xml:space="preserve">please call with your account info handy</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91">
            <w:pPr>
              <w:numPr>
                <w:ilvl w:val="2"/>
                <w:numId w:val="37"/>
              </w:numPr>
              <w:ind w:left="2160" w:hanging="360"/>
              <w:rPr>
                <w:rFonts w:ascii="Calibri" w:cs="Calibri" w:eastAsia="Calibri" w:hAnsi="Calibri"/>
              </w:rPr>
            </w:pPr>
            <w:r w:rsidDel="00000000" w:rsidR="00000000" w:rsidRPr="00000000">
              <w:rPr>
                <w:rFonts w:ascii="Calibri" w:cs="Calibri" w:eastAsia="Calibri" w:hAnsi="Calibri"/>
                <w:rtl w:val="0"/>
              </w:rPr>
              <w:t xml:space="preserve">If it is not, say “By the way - we love having you as a customer. Please keep coming back for something special …”</w:t>
            </w:r>
          </w:p>
        </w:tc>
      </w:tr>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92">
            <w:pPr>
              <w:jc w:val="center"/>
              <w:rPr>
                <w:rFonts w:ascii="Calibri" w:cs="Calibri" w:eastAsia="Calibri" w:hAnsi="Calibri"/>
              </w:rPr>
            </w:pPr>
            <w:r w:rsidDel="00000000" w:rsidR="00000000" w:rsidRPr="00000000">
              <w:rPr>
                <w:rFonts w:ascii="Calibri" w:cs="Calibri" w:eastAsia="Calibri" w:hAnsi="Calibri"/>
                <w:rtl w:val="0"/>
              </w:rPr>
              <w:t xml:space="preserve">10.6</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"Switch"</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94">
            <w:pPr>
              <w:numPr>
                <w:ilvl w:val="0"/>
                <w:numId w:val="2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Write a switch that includes at least two “cases” and a “default” case (plus “breaks”)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95">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local Pizza place would like their website to greet people visiting their website with unique messages for each day of the week:</w:t>
            </w:r>
          </w:p>
          <w:p w:rsidR="00000000" w:rsidDel="00000000" w:rsidP="00000000" w:rsidRDefault="00000000" w:rsidRPr="00000000" w14:paraId="00000096">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Create a weekDay variable, store a day of the week in it, and</w:t>
            </w:r>
          </w:p>
          <w:p w:rsidR="00000000" w:rsidDel="00000000" w:rsidP="00000000" w:rsidRDefault="00000000" w:rsidRPr="00000000" w14:paraId="00000097">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write a “switch” that returns a different string statement for each day of the week (with breaks). Make sure that you include breaks for each day’s case, </w:t>
            </w:r>
            <w:r w:rsidDel="00000000" w:rsidR="00000000" w:rsidRPr="00000000">
              <w:rPr>
                <w:rFonts w:ascii="Calibri" w:cs="Calibri" w:eastAsia="Calibri" w:hAnsi="Calibri"/>
                <w:i w:val="1"/>
                <w:rtl w:val="0"/>
              </w:rPr>
              <w:t xml:space="preserve">and</w:t>
            </w:r>
            <w:r w:rsidDel="00000000" w:rsidR="00000000" w:rsidRPr="00000000">
              <w:rPr>
                <w:rFonts w:ascii="Calibri" w:cs="Calibri" w:eastAsia="Calibri" w:hAnsi="Calibri"/>
                <w:rtl w:val="0"/>
              </w:rPr>
              <w:t xml:space="preserve"> </w:t>
            </w:r>
          </w:p>
          <w:p w:rsidR="00000000" w:rsidDel="00000000" w:rsidP="00000000" w:rsidRDefault="00000000" w:rsidRPr="00000000" w14:paraId="00000098">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define a “default” case (which will cover all other inputs), alerting whomever maintains the site that something is wrong (like, “Something is funny about today” or “What day of the week is it?” etc)</w:t>
            </w:r>
          </w:p>
        </w:tc>
      </w:tr>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99">
            <w:pPr>
              <w:jc w:val="center"/>
              <w:rPr>
                <w:rFonts w:ascii="Calibri" w:cs="Calibri" w:eastAsia="Calibri" w:hAnsi="Calibri"/>
              </w:rPr>
            </w:pPr>
            <w:r w:rsidDel="00000000" w:rsidR="00000000" w:rsidRPr="00000000">
              <w:rPr>
                <w:rFonts w:ascii="Calibri" w:cs="Calibri" w:eastAsia="Calibri" w:hAnsi="Calibri"/>
                <w:rtl w:val="0"/>
              </w:rPr>
              <w:t xml:space="preserve">11.4</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"For loops</w:t>
            </w:r>
            <w:del w:author="Lina Vonsaviciute" w:id="4" w:date="2021-12-07T12:19:33Z">
              <w:r w:rsidDel="00000000" w:rsidR="00000000" w:rsidRPr="00000000">
                <w:rPr>
                  <w:rFonts w:ascii="Calibri" w:cs="Calibri" w:eastAsia="Calibri" w:hAnsi="Calibri"/>
                  <w:rtl w:val="0"/>
                </w:rPr>
                <w:delText xml:space="preserve"> &amp; </w:delText>
              </w:r>
              <w:commentRangeStart w:id="30"/>
              <w:commentRangeStart w:id="31"/>
              <w:commentRangeStart w:id="32"/>
              <w:commentRangeStart w:id="33"/>
              <w:r w:rsidDel="00000000" w:rsidR="00000000" w:rsidRPr="00000000">
                <w:rPr>
                  <w:rFonts w:ascii="Calibri" w:cs="Calibri" w:eastAsia="Calibri" w:hAnsi="Calibri"/>
                  <w:rtl w:val="0"/>
                </w:rPr>
                <w:delText xml:space="preserve">nested </w:delTex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Fonts w:ascii="Calibri" w:cs="Calibri" w:eastAsia="Calibri" w:hAnsi="Calibri"/>
                  <w:rtl w:val="0"/>
                </w:rPr>
                <w:delText xml:space="preserve">loops</w:delText>
              </w:r>
            </w:del>
            <w:r w:rsidDel="00000000" w:rsidR="00000000" w:rsidRPr="00000000">
              <w:rPr>
                <w:rFonts w:ascii="Calibri" w:cs="Calibri" w:eastAsia="Calibri" w:hAnsi="Calibri"/>
                <w:rtl w:val="0"/>
              </w:rPr>
              <w:t xml:space="preserve">"</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9B">
            <w:pPr>
              <w:numPr>
                <w:ilvl w:val="0"/>
                <w:numId w:val="4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Write a “for” loop</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9C">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Create a ‘for’ loop that prints to console “99 bottles” (and/or ...)</w:t>
            </w:r>
          </w:p>
          <w:p w:rsidR="00000000" w:rsidDel="00000000" w:rsidP="00000000" w:rsidRDefault="00000000" w:rsidRPr="00000000" w14:paraId="0000009D">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job-interview/hackerrank </w:t>
            </w:r>
            <w:commentRangeStart w:id="34"/>
            <w:commentRangeStart w:id="35"/>
            <w:r w:rsidDel="00000000" w:rsidR="00000000" w:rsidRPr="00000000">
              <w:rPr>
                <w:rFonts w:ascii="Calibri" w:cs="Calibri" w:eastAsia="Calibri" w:hAnsi="Calibri"/>
                <w:rtl w:val="0"/>
              </w:rPr>
              <w:t xml:space="preserve">nested-for-loop</w:t>
            </w:r>
            <w:commentRangeEnd w:id="34"/>
            <w:r w:rsidDel="00000000" w:rsidR="00000000" w:rsidRPr="00000000">
              <w:commentReference w:id="34"/>
            </w:r>
            <w:commentRangeEnd w:id="35"/>
            <w:r w:rsidDel="00000000" w:rsidR="00000000" w:rsidRPr="00000000">
              <w:commentReference w:id="35"/>
            </w:r>
            <w:r w:rsidDel="00000000" w:rsidR="00000000" w:rsidRPr="00000000">
              <w:rPr>
                <w:rFonts w:ascii="Calibri" w:cs="Calibri" w:eastAsia="Calibri" w:hAnsi="Calibri"/>
                <w:rtl w:val="0"/>
              </w:rPr>
              <w:t xml:space="preserve"> problem</w:t>
            </w:r>
          </w:p>
        </w:tc>
      </w:tr>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9E">
            <w:pPr>
              <w:jc w:val="center"/>
              <w:rPr>
                <w:rFonts w:ascii="Calibri" w:cs="Calibri" w:eastAsia="Calibri" w:hAnsi="Calibri"/>
              </w:rPr>
            </w:pPr>
            <w:commentRangeStart w:id="36"/>
            <w:commentRangeStart w:id="37"/>
            <w:r w:rsidDel="00000000" w:rsidR="00000000" w:rsidRPr="00000000">
              <w:rPr>
                <w:rFonts w:ascii="Calibri" w:cs="Calibri" w:eastAsia="Calibri" w:hAnsi="Calibri"/>
                <w:rtl w:val="0"/>
              </w:rPr>
              <w:t xml:space="preserve">11.6</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w:t>
            </w:r>
            <w:commentRangeStart w:id="38"/>
            <w:commentRangeStart w:id="39"/>
            <w:r w:rsidDel="00000000" w:rsidR="00000000" w:rsidRPr="00000000">
              <w:rPr>
                <w:rFonts w:ascii="Calibri" w:cs="Calibri" w:eastAsia="Calibri" w:hAnsi="Calibri"/>
                <w:rtl w:val="0"/>
              </w:rPr>
              <w:t xml:space="preserve">For … of</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Calibri" w:cs="Calibri" w:eastAsia="Calibri" w:hAnsi="Calibri"/>
                <w:rtl w:val="0"/>
              </w:rPr>
              <w:t xml:space="preserve">"</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A0">
            <w:pPr>
              <w:numPr>
                <w:ilvl w:val="0"/>
                <w:numId w:val="3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Write a “For … of” loop</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A1">
            <w:pPr>
              <w:numPr>
                <w:ilvl w:val="0"/>
                <w:numId w:val="23"/>
              </w:numPr>
              <w:ind w:left="720" w:hanging="360"/>
              <w:rPr>
                <w:rFonts w:ascii="Calibri" w:cs="Calibri" w:eastAsia="Calibri" w:hAnsi="Calibri"/>
                <w:u w:val="none"/>
              </w:rPr>
            </w:pPr>
            <w:ins w:author="Lina Vonsaviciute" w:id="5" w:date="2021-12-07T11:49:48Z">
              <w:commentRangeStart w:id="40"/>
              <w:r w:rsidDel="00000000" w:rsidR="00000000" w:rsidRPr="00000000">
                <w:rPr>
                  <w:rtl w:val="0"/>
                </w:rPr>
                <w:t xml:space="preserve">An</w:t>
              </w:r>
            </w:ins>
            <w:del w:author="Lina Vonsaviciute" w:id="5" w:date="2021-12-07T11:49:48Z">
              <w:commentRangeEnd w:id="40"/>
              <w:r w:rsidDel="00000000" w:rsidR="00000000" w:rsidRPr="00000000">
                <w:commentReference w:id="40"/>
              </w:r>
              <w:r w:rsidDel="00000000" w:rsidR="00000000" w:rsidRPr="00000000">
                <w:rPr>
                  <w:rFonts w:ascii="Calibri" w:cs="Calibri" w:eastAsia="Calibri" w:hAnsi="Calibri"/>
                  <w:rtl w:val="0"/>
                </w:rPr>
                <w:delText xml:space="preserve">A friend and </w:delText>
              </w:r>
            </w:del>
            <w:r w:rsidDel="00000000" w:rsidR="00000000" w:rsidRPr="00000000">
              <w:rPr>
                <w:rFonts w:ascii="Calibri" w:cs="Calibri" w:eastAsia="Calibri" w:hAnsi="Calibri"/>
                <w:rtl w:val="0"/>
              </w:rPr>
              <w:t xml:space="preserve">author has just finished their second manuscript, and has asked you to help them write a program that can automate some of the editing. In preparation, create an </w:t>
            </w:r>
            <w:commentRangeStart w:id="41"/>
            <w:r w:rsidDel="00000000" w:rsidR="00000000" w:rsidRPr="00000000">
              <w:rPr>
                <w:rFonts w:ascii="Calibri" w:cs="Calibri" w:eastAsia="Calibri" w:hAnsi="Calibri"/>
                <w:rtl w:val="0"/>
              </w:rPr>
              <w:t xml:space="preserve">algorithm </w:t>
            </w:r>
            <w:commentRangeEnd w:id="41"/>
            <w:r w:rsidDel="00000000" w:rsidR="00000000" w:rsidRPr="00000000">
              <w:commentReference w:id="41"/>
            </w:r>
            <w:r w:rsidDel="00000000" w:rsidR="00000000" w:rsidRPr="00000000">
              <w:rPr>
                <w:rFonts w:ascii="Calibri" w:cs="Calibri" w:eastAsia="Calibri" w:hAnsi="Calibri"/>
                <w:rtl w:val="0"/>
              </w:rPr>
              <w:t xml:space="preserve">that can re-format a poem into a </w:t>
            </w:r>
            <w:commentRangeStart w:id="42"/>
            <w:commentRangeStart w:id="43"/>
            <w:r w:rsidDel="00000000" w:rsidR="00000000" w:rsidRPr="00000000">
              <w:rPr>
                <w:rFonts w:ascii="Calibri" w:cs="Calibri" w:eastAsia="Calibri" w:hAnsi="Calibri"/>
                <w:rtl w:val="0"/>
              </w:rPr>
              <w:t xml:space="preserve">multi-line string</w:t>
            </w:r>
            <w:commentRangeEnd w:id="42"/>
            <w:r w:rsidDel="00000000" w:rsidR="00000000" w:rsidRPr="00000000">
              <w:commentReference w:id="42"/>
            </w:r>
            <w:commentRangeEnd w:id="43"/>
            <w:r w:rsidDel="00000000" w:rsidR="00000000" w:rsidRPr="00000000">
              <w:commentReference w:id="43"/>
            </w:r>
            <w:r w:rsidDel="00000000" w:rsidR="00000000" w:rsidRPr="00000000">
              <w:rPr>
                <w:rFonts w:ascii="Calibri" w:cs="Calibri" w:eastAsia="Calibri" w:hAnsi="Calibri"/>
                <w:rtl w:val="0"/>
              </w:rPr>
              <w:t xml:space="preserve">:</w:t>
            </w:r>
          </w:p>
          <w:p w:rsidR="00000000" w:rsidDel="00000000" w:rsidP="00000000" w:rsidRDefault="00000000" w:rsidRPr="00000000" w14:paraId="000000A2">
            <w:pPr>
              <w:numPr>
                <w:ilvl w:val="1"/>
                <w:numId w:val="2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Declare a variable, initialized with a poem like “This Little Piggy Went to Market” - something with verses separated by commas</w:t>
            </w:r>
          </w:p>
          <w:p w:rsidR="00000000" w:rsidDel="00000000" w:rsidP="00000000" w:rsidRDefault="00000000" w:rsidRPr="00000000" w14:paraId="000000A3">
            <w:pPr>
              <w:numPr>
                <w:ilvl w:val="1"/>
                <w:numId w:val="2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Declare a second variable as a string (so we can store the result of our work</w:t>
            </w:r>
          </w:p>
          <w:p w:rsidR="00000000" w:rsidDel="00000000" w:rsidP="00000000" w:rsidRDefault="00000000" w:rsidRPr="00000000" w14:paraId="000000A4">
            <w:pPr>
              <w:numPr>
                <w:ilvl w:val="1"/>
                <w:numId w:val="2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Create a For...of loop that</w:t>
            </w:r>
          </w:p>
          <w:p w:rsidR="00000000" w:rsidDel="00000000" w:rsidP="00000000" w:rsidRDefault="00000000" w:rsidRPr="00000000" w14:paraId="000000A5">
            <w:pPr>
              <w:numPr>
                <w:ilvl w:val="0"/>
                <w:numId w:val="3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Declares an internal variable</w:t>
            </w:r>
          </w:p>
          <w:p w:rsidR="00000000" w:rsidDel="00000000" w:rsidP="00000000" w:rsidRDefault="00000000" w:rsidRPr="00000000" w14:paraId="000000A6">
            <w:pPr>
              <w:numPr>
                <w:ilvl w:val="0"/>
                <w:numId w:val="3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Targets the original poem, and</w:t>
            </w:r>
          </w:p>
          <w:p w:rsidR="00000000" w:rsidDel="00000000" w:rsidP="00000000" w:rsidRDefault="00000000" w:rsidRPr="00000000" w14:paraId="000000A7">
            <w:pPr>
              <w:numPr>
                <w:ilvl w:val="0"/>
                <w:numId w:val="3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Uses the .</w:t>
            </w:r>
            <w:commentRangeStart w:id="44"/>
            <w:r w:rsidDel="00000000" w:rsidR="00000000" w:rsidRPr="00000000">
              <w:rPr>
                <w:rFonts w:ascii="Calibri" w:cs="Calibri" w:eastAsia="Calibri" w:hAnsi="Calibri"/>
                <w:rtl w:val="0"/>
              </w:rPr>
              <w:t xml:space="preserve">split</w:t>
            </w:r>
            <w:commentRangeEnd w:id="44"/>
            <w:r w:rsidDel="00000000" w:rsidR="00000000" w:rsidRPr="00000000">
              <w:commentReference w:id="44"/>
            </w:r>
            <w:r w:rsidDel="00000000" w:rsidR="00000000" w:rsidRPr="00000000">
              <w:rPr>
                <w:rFonts w:ascii="Calibri" w:cs="Calibri" w:eastAsia="Calibri" w:hAnsi="Calibri"/>
                <w:rtl w:val="0"/>
              </w:rPr>
              <w:t xml:space="preserve"> method to separate lines by comma (Hint: .split(“,”)</w:t>
            </w:r>
          </w:p>
          <w:p w:rsidR="00000000" w:rsidDel="00000000" w:rsidP="00000000" w:rsidRDefault="00000000" w:rsidRPr="00000000" w14:paraId="000000A8">
            <w:pPr>
              <w:numPr>
                <w:ilvl w:val="0"/>
                <w:numId w:val="32"/>
              </w:numPr>
              <w:ind w:left="2160" w:hanging="360"/>
              <w:rPr>
                <w:rFonts w:ascii="Calibri" w:cs="Calibri" w:eastAsia="Calibri" w:hAnsi="Calibri"/>
                <w:u w:val="none"/>
              </w:rPr>
            </w:pPr>
            <w:commentRangeStart w:id="45"/>
            <w:commentRangeStart w:id="46"/>
            <w:r w:rsidDel="00000000" w:rsidR="00000000" w:rsidRPr="00000000">
              <w:rPr>
                <w:rFonts w:ascii="Calibri" w:cs="Calibri" w:eastAsia="Calibri" w:hAnsi="Calibri"/>
                <w:rtl w:val="0"/>
              </w:rPr>
              <w:t xml:space="preserve">Console.log</w:t>
            </w:r>
            <w:ins w:author="Lina Vonsaviciute" w:id="6" w:date="2021-12-07T11:53:44Z">
              <w:commentRangeEnd w:id="45"/>
              <w:r w:rsidDel="00000000" w:rsidR="00000000" w:rsidRPr="00000000">
                <w:commentReference w:id="45"/>
              </w:r>
              <w:commentRangeEnd w:id="46"/>
              <w:r w:rsidDel="00000000" w:rsidR="00000000" w:rsidRPr="00000000">
                <w:commentReference w:id="46"/>
              </w:r>
              <w:commentRangeStart w:id="47"/>
              <w:r w:rsidDel="00000000" w:rsidR="00000000" w:rsidRPr="00000000">
                <w:rPr>
                  <w:rFonts w:ascii="Calibri" w:cs="Calibri" w:eastAsia="Calibri" w:hAnsi="Calibri"/>
                  <w:rtl w:val="0"/>
                </w:rPr>
                <w:t xml:space="preserve"> log</w:t>
              </w:r>
            </w:ins>
            <w:del w:author="Lina Vonsaviciute" w:id="6" w:date="2021-12-07T11:53:44Z">
              <w:commentRangeEnd w:id="47"/>
              <w:r w:rsidDel="00000000" w:rsidR="00000000" w:rsidRPr="00000000">
                <w:commentReference w:id="47"/>
              </w:r>
              <w:r w:rsidDel="00000000" w:rsidR="00000000" w:rsidRPr="00000000">
                <w:rPr>
                  <w:rFonts w:ascii="Calibri" w:cs="Calibri" w:eastAsia="Calibri" w:hAnsi="Calibri"/>
                  <w:rtl w:val="0"/>
                </w:rPr>
                <w:delText xml:space="preserve">’</w:delText>
              </w:r>
            </w:del>
            <w:r w:rsidDel="00000000" w:rsidR="00000000" w:rsidRPr="00000000">
              <w:rPr>
                <w:rFonts w:ascii="Calibri" w:cs="Calibri" w:eastAsia="Calibri" w:hAnsi="Calibri"/>
                <w:rtl w:val="0"/>
              </w:rPr>
              <w:t xml:space="preserve">s the internal variable each time</w:t>
            </w:r>
            <w:commentRangeStart w:id="48"/>
            <w:r w:rsidDel="00000000" w:rsidR="00000000" w:rsidRPr="00000000">
              <w:rPr>
                <w:rFonts w:ascii="Calibri" w:cs="Calibri" w:eastAsia="Calibri" w:hAnsi="Calibri"/>
                <w:rtl w:val="0"/>
              </w:rPr>
              <w:t xml:space="preserve"> (to make sure the function is working properly)</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0A9">
            <w:pPr>
              <w:numPr>
                <w:ilvl w:val="0"/>
                <w:numId w:val="32"/>
              </w:numPr>
              <w:ind w:left="2160" w:hanging="360"/>
              <w:rPr>
                <w:rFonts w:ascii="Calibri" w:cs="Calibri" w:eastAsia="Calibri" w:hAnsi="Calibri"/>
                <w:u w:val="none"/>
              </w:rPr>
            </w:pPr>
            <w:commentRangeStart w:id="49"/>
            <w:r w:rsidDel="00000000" w:rsidR="00000000" w:rsidRPr="00000000">
              <w:rPr>
                <w:rFonts w:ascii="Calibri" w:cs="Calibri" w:eastAsia="Calibri" w:hAnsi="Calibri"/>
                <w:rtl w:val="0"/>
              </w:rPr>
              <w:t xml:space="preserve">Stores the contents of the internal variable in our second, external “result” variable </w:t>
            </w:r>
            <w:r w:rsidDel="00000000" w:rsidR="00000000" w:rsidRPr="00000000">
              <w:rPr>
                <w:rFonts w:ascii="Calibri" w:cs="Calibri" w:eastAsia="Calibri" w:hAnsi="Calibri"/>
                <w:i w:val="1"/>
                <w:rtl w:val="0"/>
              </w:rPr>
              <w:t xml:space="preserve">with</w:t>
            </w:r>
            <w:r w:rsidDel="00000000" w:rsidR="00000000" w:rsidRPr="00000000">
              <w:rPr>
                <w:rFonts w:ascii="Calibri" w:cs="Calibri" w:eastAsia="Calibri" w:hAnsi="Calibri"/>
                <w:rtl w:val="0"/>
              </w:rPr>
              <w:t xml:space="preserve"> a line break (Hint: + ‘\n’)</w:t>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0AA">
            <w:pPr>
              <w:numPr>
                <w:ilvl w:val="0"/>
                <w:numId w:val="3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And then </w:t>
            </w:r>
            <w:commentRangeStart w:id="50"/>
            <w:r w:rsidDel="00000000" w:rsidR="00000000" w:rsidRPr="00000000">
              <w:rPr>
                <w:rFonts w:ascii="Calibri" w:cs="Calibri" w:eastAsia="Calibri" w:hAnsi="Calibri"/>
                <w:rtl w:val="0"/>
              </w:rPr>
              <w:t xml:space="preserve">console.log</w:t>
            </w:r>
            <w:commentRangeEnd w:id="50"/>
            <w:r w:rsidDel="00000000" w:rsidR="00000000" w:rsidRPr="00000000">
              <w:commentReference w:id="50"/>
            </w:r>
            <w:r w:rsidDel="00000000" w:rsidR="00000000" w:rsidRPr="00000000">
              <w:rPr>
                <w:rFonts w:ascii="Calibri" w:cs="Calibri" w:eastAsia="Calibri" w:hAnsi="Calibri"/>
                <w:rtl w:val="0"/>
              </w:rPr>
              <w:t xml:space="preserve"> logs our “result” variable once the For..of loop has completed</w:t>
            </w:r>
          </w:p>
        </w:tc>
      </w:tr>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AB">
            <w:pPr>
              <w:jc w:val="center"/>
              <w:rPr>
                <w:rFonts w:ascii="Calibri" w:cs="Calibri" w:eastAsia="Calibri" w:hAnsi="Calibri"/>
              </w:rPr>
            </w:pPr>
            <w:r w:rsidDel="00000000" w:rsidR="00000000" w:rsidRPr="00000000">
              <w:rPr>
                <w:rFonts w:ascii="Calibri" w:cs="Calibri" w:eastAsia="Calibri" w:hAnsi="Calibri"/>
                <w:rtl w:val="0"/>
              </w:rPr>
              <w:t xml:space="preserve">11.5</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“While loops”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AD">
            <w:pPr>
              <w:numPr>
                <w:ilvl w:val="0"/>
                <w:numId w:val="2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Write a “while” loop</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AE">
            <w:pPr>
              <w:numPr>
                <w:ilvl w:val="0"/>
                <w:numId w:val="4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An early education company wants to add a new math module to their tablet suite, and they’ve asked you to create a game that challenges children to do basic addition.</w:t>
            </w:r>
          </w:p>
          <w:p w:rsidR="00000000" w:rsidDel="00000000" w:rsidP="00000000" w:rsidRDefault="00000000" w:rsidRPr="00000000" w14:paraId="000000AF">
            <w:pPr>
              <w:numPr>
                <w:ilvl w:val="1"/>
                <w:numId w:val="40"/>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Declare a variable that stores five tries</w:t>
            </w:r>
          </w:p>
          <w:p w:rsidR="00000000" w:rsidDel="00000000" w:rsidP="00000000" w:rsidRDefault="00000000" w:rsidRPr="00000000" w14:paraId="000000B0">
            <w:pPr>
              <w:numPr>
                <w:ilvl w:val="1"/>
                <w:numId w:val="40"/>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Create a ‘while’ loop that, as long as the number of tries is still greater than 0, will:</w:t>
            </w:r>
          </w:p>
          <w:p w:rsidR="00000000" w:rsidDel="00000000" w:rsidP="00000000" w:rsidRDefault="00000000" w:rsidRPr="00000000" w14:paraId="000000B1">
            <w:pPr>
              <w:numPr>
                <w:ilvl w:val="2"/>
                <w:numId w:val="40"/>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Create an object/internal variable to store the result of a prompt/user input,</w:t>
            </w:r>
            <w:r w:rsidDel="00000000" w:rsidR="00000000" w:rsidRPr="00000000">
              <w:rPr>
                <w:rtl w:val="0"/>
              </w:rPr>
            </w:r>
          </w:p>
          <w:p w:rsidR="00000000" w:rsidDel="00000000" w:rsidP="00000000" w:rsidRDefault="00000000" w:rsidRPr="00000000" w14:paraId="000000B2">
            <w:pPr>
              <w:numPr>
                <w:ilvl w:val="2"/>
                <w:numId w:val="40"/>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Prompts the child to solve</w:t>
            </w:r>
            <w:commentRangeStart w:id="51"/>
            <w:r w:rsidDel="00000000" w:rsidR="00000000" w:rsidRPr="00000000">
              <w:rPr>
                <w:rFonts w:ascii="Calibri" w:cs="Calibri" w:eastAsia="Calibri" w:hAnsi="Calibri"/>
                <w:rtl w:val="0"/>
              </w:rPr>
              <w:t xml:space="preserve"> a simple addition problem</w:t>
            </w:r>
            <w:commentRangeEnd w:id="51"/>
            <w:r w:rsidDel="00000000" w:rsidR="00000000" w:rsidRPr="00000000">
              <w:commentReference w:id="51"/>
            </w:r>
            <w:r w:rsidDel="00000000" w:rsidR="00000000" w:rsidRPr="00000000">
              <w:rPr>
                <w:rFonts w:ascii="Calibri" w:cs="Calibri" w:eastAsia="Calibri" w:hAnsi="Calibri"/>
                <w:rtl w:val="0"/>
              </w:rPr>
              <w:t xml:space="preserve"> (5 + 2 etc), and tells the child how many tries they have remaining,</w:t>
            </w:r>
          </w:p>
          <w:p w:rsidR="00000000" w:rsidDel="00000000" w:rsidP="00000000" w:rsidRDefault="00000000" w:rsidRPr="00000000" w14:paraId="000000B3">
            <w:pPr>
              <w:numPr>
                <w:ilvl w:val="2"/>
                <w:numId w:val="40"/>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Use a conditional/’if’ to check whether said object equals the correct answer (remember to only compare value, and not type) -</w:t>
            </w:r>
          </w:p>
          <w:p w:rsidR="00000000" w:rsidDel="00000000" w:rsidP="00000000" w:rsidRDefault="00000000" w:rsidRPr="00000000" w14:paraId="000000B4">
            <w:pPr>
              <w:numPr>
                <w:ilvl w:val="3"/>
                <w:numId w:val="40"/>
              </w:numPr>
              <w:ind w:left="2880" w:hanging="360"/>
              <w:rPr>
                <w:rFonts w:ascii="Calibri" w:cs="Calibri" w:eastAsia="Calibri" w:hAnsi="Calibri"/>
                <w:u w:val="none"/>
              </w:rPr>
            </w:pPr>
            <w:r w:rsidDel="00000000" w:rsidR="00000000" w:rsidRPr="00000000">
              <w:rPr>
                <w:rFonts w:ascii="Calibri" w:cs="Calibri" w:eastAsia="Calibri" w:hAnsi="Calibri"/>
                <w:rtl w:val="0"/>
              </w:rPr>
              <w:t xml:space="preserve">If the input is correct, a “congratulations!” message is displayed</w:t>
            </w:r>
          </w:p>
          <w:p w:rsidR="00000000" w:rsidDel="00000000" w:rsidP="00000000" w:rsidRDefault="00000000" w:rsidRPr="00000000" w14:paraId="000000B5">
            <w:pPr>
              <w:numPr>
                <w:ilvl w:val="3"/>
                <w:numId w:val="40"/>
              </w:numPr>
              <w:ind w:left="2880" w:hanging="360"/>
              <w:rPr>
                <w:rFonts w:ascii="Calibri" w:cs="Calibri" w:eastAsia="Calibri" w:hAnsi="Calibri"/>
                <w:u w:val="none"/>
              </w:rPr>
            </w:pPr>
            <w:r w:rsidDel="00000000" w:rsidR="00000000" w:rsidRPr="00000000">
              <w:rPr>
                <w:rFonts w:ascii="Calibri" w:cs="Calibri" w:eastAsia="Calibri" w:hAnsi="Calibri"/>
                <w:rtl w:val="0"/>
              </w:rPr>
              <w:t xml:space="preserve">If it is not, the “chances” variable is decreased/deprecated by 1</w:t>
            </w:r>
          </w:p>
          <w:p w:rsidR="00000000" w:rsidDel="00000000" w:rsidP="00000000" w:rsidRDefault="00000000" w:rsidRPr="00000000" w14:paraId="000000B6">
            <w:pPr>
              <w:numPr>
                <w:ilvl w:val="1"/>
                <w:numId w:val="40"/>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Create a “Let’s start over and try again!!” message to display when the while loop finishes</w:t>
            </w:r>
          </w:p>
        </w:tc>
      </w:tr>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B7">
            <w:pPr>
              <w:jc w:val="center"/>
              <w:rPr>
                <w:rFonts w:ascii="Calibri" w:cs="Calibri" w:eastAsia="Calibri" w:hAnsi="Calibri"/>
              </w:rPr>
            </w:pPr>
            <w:r w:rsidDel="00000000" w:rsidR="00000000" w:rsidRPr="00000000">
              <w:rPr>
                <w:rFonts w:ascii="Calibri" w:cs="Calibri" w:eastAsia="Calibri" w:hAnsi="Calibri"/>
                <w:rtl w:val="0"/>
              </w:rPr>
              <w:t xml:space="preserve">12.5</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"Manipulating array items"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B9">
            <w:pPr>
              <w:numPr>
                <w:ilvl w:val="0"/>
                <w:numId w:val="2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Use .push, .pop, .unshift, and .shift methods  on an array</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BA">
            <w:pPr>
              <w:numPr>
                <w:ilvl w:val="0"/>
                <w:numId w:val="2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You’ve volunteered to organize a surprise birthday dinner for your best friend and need to get a headcount on who will be attending. </w:t>
            </w:r>
          </w:p>
          <w:p w:rsidR="00000000" w:rsidDel="00000000" w:rsidP="00000000" w:rsidRDefault="00000000" w:rsidRPr="00000000" w14:paraId="000000BB">
            <w:pPr>
              <w:numPr>
                <w:ilvl w:val="1"/>
                <w:numId w:val="2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Create an array of names you </w:t>
            </w:r>
            <w:r w:rsidDel="00000000" w:rsidR="00000000" w:rsidRPr="00000000">
              <w:rPr>
                <w:rFonts w:ascii="Calibri" w:cs="Calibri" w:eastAsia="Calibri" w:hAnsi="Calibri"/>
                <w:b w:val="1"/>
                <w:i w:val="1"/>
                <w:rtl w:val="0"/>
              </w:rPr>
              <w:t xml:space="preserve">think </w:t>
            </w:r>
            <w:r w:rsidDel="00000000" w:rsidR="00000000" w:rsidRPr="00000000">
              <w:rPr>
                <w:rFonts w:ascii="Calibri" w:cs="Calibri" w:eastAsia="Calibri" w:hAnsi="Calibri"/>
                <w:rtl w:val="0"/>
              </w:rPr>
              <w:t xml:space="preserve">will be going</w:t>
            </w:r>
          </w:p>
          <w:p w:rsidR="00000000" w:rsidDel="00000000" w:rsidP="00000000" w:rsidRDefault="00000000" w:rsidRPr="00000000" w14:paraId="000000BC">
            <w:pPr>
              <w:numPr>
                <w:ilvl w:val="2"/>
                <w:numId w:val="23"/>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Ex: let friends = [“Sarah”, “Lukas”, “Claude”, “Annette”, “Matthias”]</w:t>
            </w:r>
          </w:p>
          <w:p w:rsidR="00000000" w:rsidDel="00000000" w:rsidP="00000000" w:rsidRDefault="00000000" w:rsidRPr="00000000" w14:paraId="000000BD">
            <w:pPr>
              <w:numPr>
                <w:ilvl w:val="1"/>
                <w:numId w:val="2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Next, add “Darius” to the list, using the .push method</w:t>
            </w:r>
          </w:p>
          <w:p w:rsidR="00000000" w:rsidDel="00000000" w:rsidP="00000000" w:rsidRDefault="00000000" w:rsidRPr="00000000" w14:paraId="000000BE">
            <w:pPr>
              <w:numPr>
                <w:ilvl w:val="1"/>
                <w:numId w:val="2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You discover your friend’s sister will be in town, and </w:t>
            </w:r>
            <w:r w:rsidDel="00000000" w:rsidR="00000000" w:rsidRPr="00000000">
              <w:rPr>
                <w:rFonts w:ascii="Calibri" w:cs="Calibri" w:eastAsia="Calibri" w:hAnsi="Calibri"/>
                <w:b w:val="1"/>
                <w:i w:val="1"/>
                <w:rtl w:val="0"/>
              </w:rPr>
              <w:t xml:space="preserve">must</w:t>
            </w:r>
            <w:r w:rsidDel="00000000" w:rsidR="00000000" w:rsidRPr="00000000">
              <w:rPr>
                <w:rFonts w:ascii="Calibri" w:cs="Calibri" w:eastAsia="Calibri" w:hAnsi="Calibri"/>
                <w:rtl w:val="0"/>
              </w:rPr>
              <w:t xml:space="preserve"> be included - use the .unshift method to make sure she’s first on the list</w:t>
            </w:r>
          </w:p>
          <w:p w:rsidR="00000000" w:rsidDel="00000000" w:rsidP="00000000" w:rsidRDefault="00000000" w:rsidRPr="00000000" w14:paraId="000000BF">
            <w:pPr>
              <w:numPr>
                <w:ilvl w:val="1"/>
                <w:numId w:val="2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You just got a text on your phone from Darius “I’m not feeling well.” Remove him from the list using the .pop method</w:t>
            </w:r>
          </w:p>
        </w:tc>
      </w:tr>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C0">
            <w:pPr>
              <w:jc w:val="center"/>
              <w:rPr>
                <w:rFonts w:ascii="Calibri" w:cs="Calibri" w:eastAsia="Calibri" w:hAnsi="Calibri"/>
              </w:rPr>
            </w:pPr>
            <w:r w:rsidDel="00000000" w:rsidR="00000000" w:rsidRPr="00000000">
              <w:rPr>
                <w:rFonts w:ascii="Calibri" w:cs="Calibri" w:eastAsia="Calibri" w:hAnsi="Calibri"/>
                <w:rtl w:val="0"/>
              </w:rPr>
              <w:t xml:space="preserve">12.6</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C1">
            <w:pPr>
              <w:spacing w:line="240" w:lineRule="auto"/>
              <w:rPr>
                <w:rFonts w:ascii="Calibri" w:cs="Calibri" w:eastAsia="Calibri" w:hAnsi="Calibri"/>
              </w:rPr>
            </w:pPr>
            <w:r w:rsidDel="00000000" w:rsidR="00000000" w:rsidRPr="00000000">
              <w:rPr>
                <w:rFonts w:ascii="Calibri" w:cs="Calibri" w:eastAsia="Calibri" w:hAnsi="Calibri"/>
                <w:rtl w:val="0"/>
              </w:rPr>
              <w:t xml:space="preserve">“Iterating arrays using 'for..of' loop”</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C2">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Write a ‘for..of’ loop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C3">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An advertising company wants to target the adult demographic on their mailing list, and they need you to identify only those people over 20 years old. So,</w:t>
            </w:r>
          </w:p>
          <w:p w:rsidR="00000000" w:rsidDel="00000000" w:rsidP="00000000" w:rsidRDefault="00000000" w:rsidRPr="00000000" w14:paraId="000000C4">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Create a ‘for...of’ loop that </w:t>
            </w:r>
          </w:p>
          <w:p w:rsidR="00000000" w:rsidDel="00000000" w:rsidP="00000000" w:rsidRDefault="00000000" w:rsidRPr="00000000" w14:paraId="000000C5">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Reads the following declared list:</w:t>
            </w:r>
          </w:p>
          <w:p w:rsidR="00000000" w:rsidDel="00000000" w:rsidP="00000000" w:rsidRDefault="00000000" w:rsidRPr="00000000" w14:paraId="000000C6">
            <w:pPr>
              <w:numPr>
                <w:ilvl w:val="2"/>
                <w:numId w:val="7"/>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let subscriberAge = [16, 22, 38, 45, 33, 17, 27, 55, 17]</w:t>
            </w:r>
          </w:p>
          <w:p w:rsidR="00000000" w:rsidDel="00000000" w:rsidP="00000000" w:rsidRDefault="00000000" w:rsidRPr="00000000" w14:paraId="000000C7">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Console.log’s what’s been stored in the loop’s object/variable, </w:t>
            </w:r>
          </w:p>
          <w:p w:rsidR="00000000" w:rsidDel="00000000" w:rsidP="00000000" w:rsidRDefault="00000000" w:rsidRPr="00000000" w14:paraId="000000C8">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Uses an ‘if’ statement to check whether this element is over 20 - and if it is, store it in a new variable that can be accessed after the ‘for’ loop is finished</w:t>
            </w:r>
          </w:p>
        </w:tc>
      </w:tr>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C9">
            <w:pPr>
              <w:jc w:val="center"/>
              <w:rPr>
                <w:rFonts w:ascii="Calibri" w:cs="Calibri" w:eastAsia="Calibri" w:hAnsi="Calibri"/>
              </w:rPr>
            </w:pPr>
            <w:r w:rsidDel="00000000" w:rsidR="00000000" w:rsidRPr="00000000">
              <w:rPr>
                <w:rFonts w:ascii="Calibri" w:cs="Calibri" w:eastAsia="Calibri" w:hAnsi="Calibri"/>
                <w:rtl w:val="0"/>
              </w:rPr>
              <w:t xml:space="preserve">12.7</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CA">
            <w:pPr>
              <w:spacing w:line="240" w:lineRule="auto"/>
              <w:rPr>
                <w:rFonts w:ascii="Calibri" w:cs="Calibri" w:eastAsia="Calibri" w:hAnsi="Calibri"/>
              </w:rPr>
            </w:pPr>
            <w:r w:rsidDel="00000000" w:rsidR="00000000" w:rsidRPr="00000000">
              <w:rPr>
                <w:rFonts w:ascii="Calibri" w:cs="Calibri" w:eastAsia="Calibri" w:hAnsi="Calibri"/>
                <w:rtl w:val="0"/>
              </w:rPr>
              <w:t xml:space="preserve">“Iterating arrays using 'for' loop”</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CB">
            <w:pPr>
              <w:numPr>
                <w:ilvl w:val="0"/>
                <w:numId w:val="7"/>
              </w:numPr>
              <w:ind w:left="720" w:hanging="360"/>
              <w:rPr>
                <w:rFonts w:ascii="Calibri" w:cs="Calibri" w:eastAsia="Calibri" w:hAnsi="Calibri"/>
              </w:rPr>
            </w:pPr>
            <w:commentRangeStart w:id="52"/>
            <w:commentRangeStart w:id="53"/>
            <w:commentRangeStart w:id="54"/>
            <w:r w:rsidDel="00000000" w:rsidR="00000000" w:rsidRPr="00000000">
              <w:rPr>
                <w:rFonts w:ascii="Calibri" w:cs="Calibri" w:eastAsia="Calibri" w:hAnsi="Calibri"/>
                <w:rtl w:val="0"/>
              </w:rPr>
              <w:t xml:space="preserve">Write a ‘for’ loop?</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CC">
            <w:pPr>
              <w:ind w:left="720" w:hanging="360"/>
              <w:rPr>
                <w:rFonts w:ascii="Calibri" w:cs="Calibri" w:eastAsia="Calibri" w:hAnsi="Calibri"/>
              </w:rPr>
            </w:pPr>
            <w:r w:rsidDel="00000000" w:rsidR="00000000" w:rsidRPr="00000000">
              <w:rPr>
                <w:rtl w:val="0"/>
              </w:rPr>
            </w:r>
          </w:p>
        </w:tc>
      </w:tr>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CD">
            <w:pPr>
              <w:jc w:val="center"/>
              <w:rPr>
                <w:rFonts w:ascii="Calibri" w:cs="Calibri" w:eastAsia="Calibri" w:hAnsi="Calibri"/>
              </w:rPr>
            </w:pPr>
            <w:r w:rsidDel="00000000" w:rsidR="00000000" w:rsidRPr="00000000">
              <w:rPr>
                <w:rFonts w:ascii="Calibri" w:cs="Calibri" w:eastAsia="Calibri" w:hAnsi="Calibri"/>
                <w:rtl w:val="0"/>
              </w:rPr>
              <w:t xml:space="preserve">12.8</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CE">
            <w:pPr>
              <w:spacing w:line="240" w:lineRule="auto"/>
              <w:rPr>
                <w:rFonts w:ascii="Calibri" w:cs="Calibri" w:eastAsia="Calibri" w:hAnsi="Calibri"/>
              </w:rPr>
            </w:pPr>
            <w:r w:rsidDel="00000000" w:rsidR="00000000" w:rsidRPr="00000000">
              <w:rPr>
                <w:rFonts w:ascii="Calibri" w:cs="Calibri" w:eastAsia="Calibri" w:hAnsi="Calibri"/>
                <w:rtl w:val="0"/>
              </w:rPr>
              <w:t xml:space="preserve">“Iterating arrays using 'forEach' loop”</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CF">
            <w:pPr>
              <w:numPr>
                <w:ilvl w:val="0"/>
                <w:numId w:val="7"/>
              </w:numPr>
              <w:ind w:left="720" w:hanging="360"/>
              <w:rPr>
                <w:rFonts w:ascii="Calibri" w:cs="Calibri" w:eastAsia="Calibri" w:hAnsi="Calibri"/>
              </w:rPr>
            </w:pPr>
            <w:commentRangeStart w:id="55"/>
            <w:commentRangeStart w:id="56"/>
            <w:commentRangeStart w:id="57"/>
            <w:r w:rsidDel="00000000" w:rsidR="00000000" w:rsidRPr="00000000">
              <w:rPr>
                <w:rFonts w:ascii="Calibri" w:cs="Calibri" w:eastAsia="Calibri" w:hAnsi="Calibri"/>
                <w:rtl w:val="0"/>
              </w:rPr>
              <w:t xml:space="preserve">Write a ‘forEach’ loop?</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D0">
            <w:pPr>
              <w:ind w:left="720" w:hanging="360"/>
              <w:rPr>
                <w:rFonts w:ascii="Calibri" w:cs="Calibri" w:eastAsia="Calibri" w:hAnsi="Calibri"/>
              </w:rPr>
            </w:pPr>
            <w:r w:rsidDel="00000000" w:rsidR="00000000" w:rsidRPr="00000000">
              <w:rPr>
                <w:rtl w:val="0"/>
              </w:rPr>
            </w:r>
          </w:p>
        </w:tc>
      </w:tr>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D1">
            <w:pPr>
              <w:jc w:val="center"/>
              <w:rPr>
                <w:rFonts w:ascii="Calibri" w:cs="Calibri" w:eastAsia="Calibri" w:hAnsi="Calibri"/>
              </w:rPr>
            </w:pPr>
            <w:r w:rsidDel="00000000" w:rsidR="00000000" w:rsidRPr="00000000">
              <w:rPr>
                <w:rFonts w:ascii="Calibri" w:cs="Calibri" w:eastAsia="Calibri" w:hAnsi="Calibri"/>
                <w:rtl w:val="0"/>
              </w:rPr>
              <w:t xml:space="preserve">13.3</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"Using Array methods"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D3">
            <w:pPr>
              <w:numPr>
                <w:ilvl w:val="0"/>
                <w:numId w:val="2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Use the following methods:</w:t>
            </w:r>
          </w:p>
          <w:p w:rsidR="00000000" w:rsidDel="00000000" w:rsidP="00000000" w:rsidRDefault="00000000" w:rsidRPr="00000000" w14:paraId="000000D4">
            <w:pPr>
              <w:numPr>
                <w:ilvl w:val="1"/>
                <w:numId w:val="27"/>
              </w:numPr>
              <w:ind w:left="1440" w:hanging="360"/>
              <w:rPr>
                <w:rFonts w:ascii="Calibri" w:cs="Calibri" w:eastAsia="Calibri" w:hAnsi="Calibri"/>
              </w:rPr>
            </w:pPr>
            <w:r w:rsidDel="00000000" w:rsidR="00000000" w:rsidRPr="00000000">
              <w:rPr>
                <w:rFonts w:ascii="Calibri" w:cs="Calibri" w:eastAsia="Calibri" w:hAnsi="Calibri"/>
                <w:rtl w:val="0"/>
              </w:rPr>
              <w:t xml:space="preserve">.indexOf</w:t>
            </w:r>
          </w:p>
          <w:p w:rsidR="00000000" w:rsidDel="00000000" w:rsidP="00000000" w:rsidRDefault="00000000" w:rsidRPr="00000000" w14:paraId="000000D5">
            <w:pPr>
              <w:numPr>
                <w:ilvl w:val="1"/>
                <w:numId w:val="27"/>
              </w:numPr>
              <w:ind w:left="1440" w:hanging="360"/>
              <w:rPr>
                <w:rFonts w:ascii="Calibri" w:cs="Calibri" w:eastAsia="Calibri" w:hAnsi="Calibri"/>
              </w:rPr>
            </w:pPr>
            <w:r w:rsidDel="00000000" w:rsidR="00000000" w:rsidRPr="00000000">
              <w:rPr>
                <w:rFonts w:ascii="Calibri" w:cs="Calibri" w:eastAsia="Calibri" w:hAnsi="Calibri"/>
                <w:rtl w:val="0"/>
              </w:rPr>
              <w:t xml:space="preserve">.lastIndexOf</w:t>
            </w:r>
          </w:p>
          <w:p w:rsidR="00000000" w:rsidDel="00000000" w:rsidP="00000000" w:rsidRDefault="00000000" w:rsidRPr="00000000" w14:paraId="000000D6">
            <w:pPr>
              <w:numPr>
                <w:ilvl w:val="1"/>
                <w:numId w:val="27"/>
              </w:numPr>
              <w:ind w:left="1440" w:hanging="360"/>
              <w:rPr>
                <w:rFonts w:ascii="Calibri" w:cs="Calibri" w:eastAsia="Calibri" w:hAnsi="Calibri"/>
              </w:rPr>
            </w:pPr>
            <w:r w:rsidDel="00000000" w:rsidR="00000000" w:rsidRPr="00000000">
              <w:rPr>
                <w:rFonts w:ascii="Calibri" w:cs="Calibri" w:eastAsia="Calibri" w:hAnsi="Calibri"/>
                <w:rtl w:val="0"/>
              </w:rPr>
              <w:t xml:space="preserve">.splice</w:t>
            </w:r>
          </w:p>
          <w:p w:rsidR="00000000" w:rsidDel="00000000" w:rsidP="00000000" w:rsidRDefault="00000000" w:rsidRPr="00000000" w14:paraId="000000D7">
            <w:pPr>
              <w:numPr>
                <w:ilvl w:val="1"/>
                <w:numId w:val="27"/>
              </w:numPr>
              <w:ind w:left="1440" w:hanging="360"/>
              <w:rPr>
                <w:rFonts w:ascii="Calibri" w:cs="Calibri" w:eastAsia="Calibri" w:hAnsi="Calibri"/>
              </w:rPr>
            </w:pPr>
            <w:r w:rsidDel="00000000" w:rsidR="00000000" w:rsidRPr="00000000">
              <w:rPr>
                <w:rFonts w:ascii="Calibri" w:cs="Calibri" w:eastAsia="Calibri" w:hAnsi="Calibri"/>
                <w:rtl w:val="0"/>
              </w:rPr>
              <w:t xml:space="preserve">.slice</w:t>
            </w:r>
          </w:p>
          <w:p w:rsidR="00000000" w:rsidDel="00000000" w:rsidP="00000000" w:rsidRDefault="00000000" w:rsidRPr="00000000" w14:paraId="000000D8">
            <w:pPr>
              <w:numPr>
                <w:ilvl w:val="1"/>
                <w:numId w:val="27"/>
              </w:numPr>
              <w:ind w:left="1440" w:hanging="360"/>
              <w:rPr>
                <w:rFonts w:ascii="Calibri" w:cs="Calibri" w:eastAsia="Calibri" w:hAnsi="Calibri"/>
              </w:rPr>
            </w:pPr>
            <w:r w:rsidDel="00000000" w:rsidR="00000000" w:rsidRPr="00000000">
              <w:rPr>
                <w:rFonts w:ascii="Calibri" w:cs="Calibri" w:eastAsia="Calibri" w:hAnsi="Calibri"/>
                <w:rtl w:val="0"/>
              </w:rPr>
              <w:t xml:space="preserve">.concat</w:t>
            </w:r>
          </w:p>
          <w:p w:rsidR="00000000" w:rsidDel="00000000" w:rsidP="00000000" w:rsidRDefault="00000000" w:rsidRPr="00000000" w14:paraId="000000D9">
            <w:pPr>
              <w:numPr>
                <w:ilvl w:val="1"/>
                <w:numId w:val="27"/>
              </w:numPr>
              <w:ind w:left="1440" w:hanging="360"/>
              <w:rPr>
                <w:rFonts w:ascii="Calibri" w:cs="Calibri" w:eastAsia="Calibri" w:hAnsi="Calibri"/>
              </w:rPr>
            </w:pPr>
            <w:r w:rsidDel="00000000" w:rsidR="00000000" w:rsidRPr="00000000">
              <w:rPr>
                <w:rFonts w:ascii="Calibri" w:cs="Calibri" w:eastAsia="Calibri" w:hAnsi="Calibri"/>
                <w:rtl w:val="0"/>
              </w:rPr>
              <w:t xml:space="preserve">.join</w:t>
            </w:r>
          </w:p>
          <w:p w:rsidR="00000000" w:rsidDel="00000000" w:rsidP="00000000" w:rsidRDefault="00000000" w:rsidRPr="00000000" w14:paraId="000000DA">
            <w:pPr>
              <w:numPr>
                <w:ilvl w:val="1"/>
                <w:numId w:val="27"/>
              </w:numPr>
              <w:ind w:left="1440" w:hanging="360"/>
              <w:rPr>
                <w:rFonts w:ascii="Calibri" w:cs="Calibri" w:eastAsia="Calibri" w:hAnsi="Calibri"/>
              </w:rPr>
            </w:pPr>
            <w:r w:rsidDel="00000000" w:rsidR="00000000" w:rsidRPr="00000000">
              <w:rPr>
                <w:rFonts w:ascii="Calibri" w:cs="Calibri" w:eastAsia="Calibri" w:hAnsi="Calibri"/>
                <w:rtl w:val="0"/>
              </w:rPr>
              <w:t xml:space="preserve">.split (a string method)</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DB">
            <w:pPr>
              <w:numPr>
                <w:ilvl w:val="0"/>
                <w:numId w:val="2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program you’re writing for your author-friend needs some additional features. Using the provided </w:t>
            </w:r>
            <w:commentRangeStart w:id="58"/>
            <w:r w:rsidDel="00000000" w:rsidR="00000000" w:rsidRPr="00000000">
              <w:rPr>
                <w:rFonts w:ascii="Calibri" w:cs="Calibri" w:eastAsia="Calibri" w:hAnsi="Calibri"/>
                <w:rtl w:val="0"/>
              </w:rPr>
              <w:t xml:space="preserve">text</w:t>
            </w:r>
            <w:commentRangeEnd w:id="58"/>
            <w:r w:rsidDel="00000000" w:rsidR="00000000" w:rsidRPr="00000000">
              <w:commentReference w:id="58"/>
            </w:r>
            <w:r w:rsidDel="00000000" w:rsidR="00000000" w:rsidRPr="00000000">
              <w:rPr>
                <w:rFonts w:ascii="Calibri" w:cs="Calibri" w:eastAsia="Calibri" w:hAnsi="Calibri"/>
                <w:rtl w:val="0"/>
              </w:rPr>
              <w:t xml:space="preserve">, we need to:</w:t>
            </w:r>
          </w:p>
          <w:p w:rsidR="00000000" w:rsidDel="00000000" w:rsidP="00000000" w:rsidRDefault="00000000" w:rsidRPr="00000000" w14:paraId="000000DC">
            <w:pPr>
              <w:numPr>
                <w:ilvl w:val="1"/>
                <w:numId w:val="2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We need to find where a specific line starts (using the .indexOf method)</w:t>
            </w:r>
          </w:p>
          <w:p w:rsidR="00000000" w:rsidDel="00000000" w:rsidP="00000000" w:rsidRDefault="00000000" w:rsidRPr="00000000" w14:paraId="000000DD">
            <w:pPr>
              <w:numPr>
                <w:ilvl w:val="1"/>
                <w:numId w:val="2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We need to find something later in the manuscript (using the .lastIndexOf method)</w:t>
            </w:r>
          </w:p>
          <w:p w:rsidR="00000000" w:rsidDel="00000000" w:rsidP="00000000" w:rsidRDefault="00000000" w:rsidRPr="00000000" w14:paraId="000000DE">
            <w:pPr>
              <w:numPr>
                <w:ilvl w:val="1"/>
                <w:numId w:val="2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We need to grab a quote and store it in a new variable (using the .slice) method</w:t>
            </w:r>
          </w:p>
          <w:p w:rsidR="00000000" w:rsidDel="00000000" w:rsidP="00000000" w:rsidRDefault="00000000" w:rsidRPr="00000000" w14:paraId="000000DF">
            <w:pPr>
              <w:numPr>
                <w:ilvl w:val="1"/>
                <w:numId w:val="2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We need to delete a phrase (using the .splice) method</w:t>
            </w:r>
          </w:p>
          <w:p w:rsidR="00000000" w:rsidDel="00000000" w:rsidP="00000000" w:rsidRDefault="00000000" w:rsidRPr="00000000" w14:paraId="000000E0">
            <w:pPr>
              <w:numPr>
                <w:ilvl w:val="1"/>
                <w:numId w:val="2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We need to combine several pieces of information into a sentence/string (using the .join method)</w:t>
            </w:r>
          </w:p>
          <w:p w:rsidR="00000000" w:rsidDel="00000000" w:rsidP="00000000" w:rsidRDefault="00000000" w:rsidRPr="00000000" w14:paraId="000000E1">
            <w:pPr>
              <w:numPr>
                <w:ilvl w:val="1"/>
                <w:numId w:val="2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We need to add that sentence at the end of the manuscript (using the .concat method)</w:t>
            </w:r>
          </w:p>
        </w:tc>
      </w:tr>
      <w:tr>
        <w:trPr>
          <w:cantSplit w:val="0"/>
          <w:trHeight w:val="63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E2">
            <w:pPr>
              <w:jc w:val="center"/>
              <w:rPr>
                <w:rFonts w:ascii="Calibri" w:cs="Calibri" w:eastAsia="Calibri" w:hAnsi="Calibri"/>
              </w:rPr>
            </w:pPr>
            <w:r w:rsidDel="00000000" w:rsidR="00000000" w:rsidRPr="00000000">
              <w:rPr>
                <w:rFonts w:ascii="Calibri" w:cs="Calibri" w:eastAsia="Calibri" w:hAnsi="Calibri"/>
                <w:rtl w:val="0"/>
              </w:rPr>
              <w:t xml:space="preserve">13.4</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E3">
            <w:pPr>
              <w:rPr>
                <w:rFonts w:ascii="Calibri" w:cs="Calibri" w:eastAsia="Calibri" w:hAnsi="Calibri"/>
              </w:rPr>
            </w:pPr>
            <w:commentRangeStart w:id="59"/>
            <w:commentRangeStart w:id="60"/>
            <w:r w:rsidDel="00000000" w:rsidR="00000000" w:rsidRPr="00000000">
              <w:rPr>
                <w:rFonts w:ascii="Calibri" w:cs="Calibri" w:eastAsia="Calibri" w:hAnsi="Calibri"/>
                <w:rtl w:val="0"/>
              </w:rPr>
              <w:t xml:space="preserve">"Using different array methods"</w:t>
            </w:r>
            <w:commentRangeEnd w:id="59"/>
            <w:r w:rsidDel="00000000" w:rsidR="00000000" w:rsidRPr="00000000">
              <w:commentReference w:id="59"/>
            </w:r>
            <w:commentRangeEnd w:id="60"/>
            <w:r w:rsidDel="00000000" w:rsidR="00000000" w:rsidRPr="00000000">
              <w:commentReference w:id="60"/>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E4">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E5">
            <w:pPr>
              <w:numPr>
                <w:ilvl w:val="0"/>
                <w:numId w:val="2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w:t>
            </w:r>
          </w:p>
        </w:tc>
      </w:tr>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E6">
            <w:pPr>
              <w:jc w:val="center"/>
              <w:rPr>
                <w:rFonts w:ascii="Calibri" w:cs="Calibri" w:eastAsia="Calibri" w:hAnsi="Calibri"/>
              </w:rPr>
            </w:pPr>
            <w:r w:rsidDel="00000000" w:rsidR="00000000" w:rsidRPr="00000000">
              <w:rPr>
                <w:rFonts w:ascii="Calibri" w:cs="Calibri" w:eastAsia="Calibri" w:hAnsi="Calibri"/>
                <w:rtl w:val="0"/>
              </w:rPr>
              <w:t xml:space="preserve">14.2</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E7">
            <w:pPr>
              <w:rPr>
                <w:rFonts w:ascii="Calibri" w:cs="Calibri" w:eastAsia="Calibri" w:hAnsi="Calibri"/>
              </w:rPr>
            </w:pPr>
            <w:r w:rsidDel="00000000" w:rsidR="00000000" w:rsidRPr="00000000">
              <w:rPr>
                <w:rFonts w:ascii="Calibri" w:cs="Calibri" w:eastAsia="Calibri" w:hAnsi="Calibri"/>
                <w:rtl w:val="0"/>
              </w:rPr>
              <w:t xml:space="preserve">"Sprint 8 Project"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E8">
            <w:pPr>
              <w:ind w:left="0" w:firstLine="0"/>
              <w:rPr>
                <w:rFonts w:ascii="Calibri" w:cs="Calibri" w:eastAsia="Calibri" w:hAnsi="Calibri"/>
              </w:rPr>
            </w:pPr>
            <w:r w:rsidDel="00000000" w:rsidR="00000000" w:rsidRPr="00000000">
              <w:rPr>
                <w:rFonts w:ascii="Calibri" w:cs="Calibri" w:eastAsia="Calibri" w:hAnsi="Calibri"/>
                <w:rtl w:val="0"/>
              </w:rPr>
              <w:t xml:space="preserve">Setup:</w:t>
            </w:r>
          </w:p>
          <w:p w:rsidR="00000000" w:rsidDel="00000000" w:rsidP="00000000" w:rsidRDefault="00000000" w:rsidRPr="00000000" w14:paraId="000000E9">
            <w:pPr>
              <w:numPr>
                <w:ilvl w:val="0"/>
                <w:numId w:val="3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a folder to store their project in &amp; create a blank/starting js document in this folder</w:t>
            </w:r>
          </w:p>
          <w:p w:rsidR="00000000" w:rsidDel="00000000" w:rsidP="00000000" w:rsidRDefault="00000000" w:rsidRPr="00000000" w14:paraId="000000EA">
            <w:pPr>
              <w:numPr>
                <w:ilvl w:val="0"/>
                <w:numId w:val="38"/>
              </w:numPr>
              <w:ind w:left="720" w:hanging="360"/>
              <w:rPr>
                <w:rFonts w:ascii="Calibri" w:cs="Calibri" w:eastAsia="Calibri" w:hAnsi="Calibri"/>
                <w:u w:val="none"/>
              </w:rPr>
            </w:pPr>
            <w:commentRangeStart w:id="61"/>
            <w:r w:rsidDel="00000000" w:rsidR="00000000" w:rsidRPr="00000000">
              <w:rPr>
                <w:rFonts w:ascii="Calibri" w:cs="Calibri" w:eastAsia="Calibri" w:hAnsi="Calibri"/>
                <w:rtl w:val="0"/>
              </w:rPr>
              <w:t xml:space="preserve">Create a git repo, </w:t>
            </w:r>
            <w:commentRangeEnd w:id="61"/>
            <w:r w:rsidDel="00000000" w:rsidR="00000000" w:rsidRPr="00000000">
              <w:commentReference w:id="61"/>
            </w:r>
            <w:r w:rsidDel="00000000" w:rsidR="00000000" w:rsidRPr="00000000">
              <w:rPr>
                <w:rFonts w:ascii="Calibri" w:cs="Calibri" w:eastAsia="Calibri" w:hAnsi="Calibri"/>
                <w:rtl w:val="0"/>
              </w:rPr>
              <w:t xml:space="preserve">add their local project to this repo, comment, &amp; push the folder’s contents to github</w:t>
            </w:r>
          </w:p>
          <w:p w:rsidR="00000000" w:rsidDel="00000000" w:rsidP="00000000" w:rsidRDefault="00000000" w:rsidRPr="00000000" w14:paraId="000000EB">
            <w:pPr>
              <w:numPr>
                <w:ilvl w:val="0"/>
                <w:numId w:val="3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Check that the push succeeded</w:t>
            </w:r>
          </w:p>
          <w:p w:rsidR="00000000" w:rsidDel="00000000" w:rsidP="00000000" w:rsidRDefault="00000000" w:rsidRPr="00000000" w14:paraId="000000EC">
            <w:pPr>
              <w:ind w:left="0" w:firstLine="0"/>
              <w:rPr>
                <w:rFonts w:ascii="Calibri" w:cs="Calibri" w:eastAsia="Calibri" w:hAnsi="Calibri"/>
              </w:rPr>
            </w:pPr>
            <w:r w:rsidDel="00000000" w:rsidR="00000000" w:rsidRPr="00000000">
              <w:rPr>
                <w:rFonts w:ascii="Calibri" w:cs="Calibri" w:eastAsia="Calibri" w:hAnsi="Calibri"/>
                <w:rtl w:val="0"/>
              </w:rPr>
              <w:t xml:space="preserve">Phase I:</w:t>
            </w:r>
          </w:p>
          <w:p w:rsidR="00000000" w:rsidDel="00000000" w:rsidP="00000000" w:rsidRDefault="00000000" w:rsidRPr="00000000" w14:paraId="000000ED">
            <w:pPr>
              <w:numPr>
                <w:ilvl w:val="0"/>
                <w:numId w:val="3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 strings, numbers, booleans, variables and arrays</w:t>
            </w:r>
          </w:p>
          <w:p w:rsidR="00000000" w:rsidDel="00000000" w:rsidP="00000000" w:rsidRDefault="00000000" w:rsidRPr="00000000" w14:paraId="000000EE">
            <w:pPr>
              <w:numPr>
                <w:ilvl w:val="0"/>
                <w:numId w:val="3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 template literals</w:t>
            </w:r>
          </w:p>
          <w:p w:rsidR="00000000" w:rsidDel="00000000" w:rsidP="00000000" w:rsidRDefault="00000000" w:rsidRPr="00000000" w14:paraId="000000EF">
            <w:pPr>
              <w:numPr>
                <w:ilvl w:val="0"/>
                <w:numId w:val="3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 equivalency and mathematically-evaluative checks</w:t>
            </w:r>
          </w:p>
          <w:p w:rsidR="00000000" w:rsidDel="00000000" w:rsidP="00000000" w:rsidRDefault="00000000" w:rsidRPr="00000000" w14:paraId="000000F0">
            <w:pPr>
              <w:numPr>
                <w:ilvl w:val="0"/>
                <w:numId w:val="3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 conditionals</w:t>
            </w:r>
          </w:p>
          <w:p w:rsidR="00000000" w:rsidDel="00000000" w:rsidP="00000000" w:rsidRDefault="00000000" w:rsidRPr="00000000" w14:paraId="000000F1">
            <w:pPr>
              <w:numPr>
                <w:ilvl w:val="0"/>
                <w:numId w:val="3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 for loops</w:t>
            </w:r>
          </w:p>
          <w:p w:rsidR="00000000" w:rsidDel="00000000" w:rsidP="00000000" w:rsidRDefault="00000000" w:rsidRPr="00000000" w14:paraId="000000F2">
            <w:pPr>
              <w:numPr>
                <w:ilvl w:val="0"/>
                <w:numId w:val="3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 while loop</w:t>
            </w:r>
          </w:p>
          <w:p w:rsidR="00000000" w:rsidDel="00000000" w:rsidP="00000000" w:rsidRDefault="00000000" w:rsidRPr="00000000" w14:paraId="000000F3">
            <w:pPr>
              <w:numPr>
                <w:ilvl w:val="0"/>
                <w:numId w:val="3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 string &amp; array methods</w:t>
            </w:r>
          </w:p>
          <w:p w:rsidR="00000000" w:rsidDel="00000000" w:rsidP="00000000" w:rsidRDefault="00000000" w:rsidRPr="00000000" w14:paraId="000000F4">
            <w:pPr>
              <w:numPr>
                <w:ilvl w:val="0"/>
                <w:numId w:val="3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Cement Best Practices, including comments, frequent console.log-ing &amp; git committing</w:t>
            </w:r>
          </w:p>
          <w:p w:rsidR="00000000" w:rsidDel="00000000" w:rsidP="00000000" w:rsidRDefault="00000000" w:rsidRPr="00000000" w14:paraId="000000F5">
            <w:pPr>
              <w:ind w:left="0" w:firstLine="0"/>
              <w:rPr>
                <w:rFonts w:ascii="Calibri" w:cs="Calibri" w:eastAsia="Calibri" w:hAnsi="Calibri"/>
              </w:rPr>
            </w:pPr>
            <w:r w:rsidDel="00000000" w:rsidR="00000000" w:rsidRPr="00000000">
              <w:rPr>
                <w:rFonts w:ascii="Calibri" w:cs="Calibri" w:eastAsia="Calibri" w:hAnsi="Calibri"/>
                <w:rtl w:val="0"/>
              </w:rPr>
              <w:t xml:space="preserve">Phase II</w:t>
            </w:r>
          </w:p>
          <w:p w:rsidR="00000000" w:rsidDel="00000000" w:rsidP="00000000" w:rsidRDefault="00000000" w:rsidRPr="00000000" w14:paraId="000000F6">
            <w:pPr>
              <w:numPr>
                <w:ilvl w:val="0"/>
                <w:numId w:val="3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Final Commented Code: add section titles and clarifying notes where needed; remove scratch notes etc in preparation for “production” push</w:t>
            </w:r>
          </w:p>
          <w:p w:rsidR="00000000" w:rsidDel="00000000" w:rsidP="00000000" w:rsidRDefault="00000000" w:rsidRPr="00000000" w14:paraId="000000F7">
            <w:pPr>
              <w:ind w:left="0" w:firstLine="0"/>
              <w:rPr>
                <w:rFonts w:ascii="Calibri" w:cs="Calibri" w:eastAsia="Calibri" w:hAnsi="Calibri"/>
              </w:rPr>
            </w:pPr>
            <w:r w:rsidDel="00000000" w:rsidR="00000000" w:rsidRPr="00000000">
              <w:rPr>
                <w:rFonts w:ascii="Calibri" w:cs="Calibri" w:eastAsia="Calibri" w:hAnsi="Calibri"/>
                <w:rtl w:val="0"/>
              </w:rPr>
              <w:t xml:space="preserve">Final</w:t>
            </w:r>
          </w:p>
          <w:p w:rsidR="00000000" w:rsidDel="00000000" w:rsidP="00000000" w:rsidRDefault="00000000" w:rsidRPr="00000000" w14:paraId="000000F8">
            <w:pPr>
              <w:numPr>
                <w:ilvl w:val="0"/>
                <w:numId w:val="3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Push “production” code &amp; check that it pushed successfully</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F9">
            <w:pPr>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w:t>
            </w:r>
            <w:commentRangeStart w:id="62"/>
            <w:commentRangeStart w:id="63"/>
            <w:r w:rsidDel="00000000" w:rsidR="00000000" w:rsidRPr="00000000">
              <w:rPr>
                <w:rFonts w:ascii="Calibri" w:cs="Calibri" w:eastAsia="Calibri" w:hAnsi="Calibri"/>
                <w:rtl w:val="0"/>
              </w:rPr>
              <w:t xml:space="preserve">Mad Libs” Project</w:t>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0FA">
            <w:pPr>
              <w:numPr>
                <w:ilvl w:val="1"/>
                <w:numId w:val="1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Declare and initialize a variable that stores a mad libs paragraph</w:t>
            </w:r>
          </w:p>
          <w:p w:rsidR="00000000" w:rsidDel="00000000" w:rsidP="00000000" w:rsidRDefault="00000000" w:rsidRPr="00000000" w14:paraId="000000FB">
            <w:pPr>
              <w:numPr>
                <w:ilvl w:val="1"/>
                <w:numId w:val="1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Create a loop that runs through the string and, at every “_” space (or equivalent “blank” character) solicits an input from the user</w:t>
            </w:r>
          </w:p>
        </w:tc>
      </w:tr>
      <w:tr>
        <w:trPr>
          <w:cantSplit w:val="0"/>
          <w:trHeight w:val="360"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FC">
            <w:pPr>
              <w:jc w:val="center"/>
              <w:rPr>
                <w:rFonts w:ascii="Calibri" w:cs="Calibri" w:eastAsia="Calibri" w:hAnsi="Calibri"/>
              </w:rPr>
            </w:pPr>
            <w:r w:rsidDel="00000000" w:rsidR="00000000" w:rsidRPr="00000000">
              <w:rPr>
                <w:rFonts w:ascii="Calibri" w:cs="Calibri" w:eastAsia="Calibri" w:hAnsi="Calibri"/>
                <w:rtl w:val="0"/>
              </w:rPr>
              <w:t xml:space="preserve">14.3</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w:t>
            </w:r>
            <w:commentRangeStart w:id="64"/>
            <w:commentRangeStart w:id="65"/>
            <w:commentRangeStart w:id="66"/>
            <w:r w:rsidDel="00000000" w:rsidR="00000000" w:rsidRPr="00000000">
              <w:rPr>
                <w:rFonts w:ascii="Calibri" w:cs="Calibri" w:eastAsia="Calibri" w:hAnsi="Calibri"/>
                <w:rtl w:val="0"/>
              </w:rPr>
              <w:t xml:space="preserve">Project Explanation</w:t>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r w:rsidDel="00000000" w:rsidR="00000000" w:rsidRPr="00000000">
              <w:rPr>
                <w:rFonts w:ascii="Calibri" w:cs="Calibri" w:eastAsia="Calibri" w:hAnsi="Calibri"/>
                <w:rtl w:val="0"/>
              </w:rPr>
              <w:t xml:space="preserve">"</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FE">
            <w:pP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FF">
            <w:pPr>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100">
      <w:pPr>
        <w:ind w:left="1440" w:firstLine="0"/>
        <w:rPr/>
      </w:pPr>
      <w:r w:rsidDel="00000000" w:rsidR="00000000" w:rsidRPr="00000000">
        <w:rPr>
          <w:rtl w:val="0"/>
        </w:rPr>
      </w:r>
    </w:p>
    <w:sectPr>
      <w:pgSz w:h="12240" w:w="15840" w:orient="landscape"/>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mes Boyette" w:id="45" w:date="2021-12-03T05:31:19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has the "best practice" of console.log'ing most of your code been covered yet? It's something I was taught in order to see where problems with one's code are happening and to perform "sanity checks" ... Kevin (that's his name, correct?) definitely does use it, but I'm not sure it's clear that one should do for reasons other than returning a result ... then again, he may cover this once the algorithms start getting complicated =D</w:t>
      </w:r>
    </w:p>
  </w:comment>
  <w:comment w:author="Lina Vonsaviciute" w:id="46" w:date="2021-12-07T12:01:29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covered the basics in 6.1 https://drive.google.com/file/d/1EMa_dxuaz-qsNJg0nPkIq6yAtVGrHbIL/view?usp=sharing</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debugging in sprint 9, 8.2 https://drive.google.com/file/d/1poenbtP1ulxEOo5qUr5vg_uprwvyrXZf/view?usp=sharing;</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common JS mistakes in 8.1 https://drive.google.com/file/d/1LGWEZVSAUibUBuvJmbSJgYkMkryNrqgY/view?usp=sharing</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yeah, not yet I guess :(</w:t>
      </w:r>
    </w:p>
  </w:comment>
  <w:comment w:author="Lina Vonsaviciute" w:id="61" w:date="2021-12-07T12:42:16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need a way to later on see the result of this Project to evaluate it.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they did the assignment on GitHub purely (as is so I guess), and would only type us a link of their repo with this made?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we then be able to access these easily?</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platform has a "type in your answer" kind of functionality where they could paste the link, however, I would love to avoid tens of clicks and access errors as we have several hundreds of students...)</w:t>
      </w:r>
    </w:p>
  </w:comment>
  <w:comment w:author="Lina Vonsaviciute" w:id="8" w:date="2021-12-07T09:06:53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Oxford comma as it might be easier for non-native English speakers to structure a sentence.</w:t>
      </w:r>
    </w:p>
  </w:comment>
  <w:comment w:author="Lina Vonsaviciute" w:id="14" w:date="2021-12-07T09:16:59Z">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suppose you'll continue here with the step by step instructions, right? This is just a short description</w:t>
      </w:r>
    </w:p>
  </w:comment>
  <w:comment w:author="Lina Vonsaviciute" w:id="16" w:date="2021-12-07T09:27:10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give grammatically super simple instructions for the non-native speakers and beginners, use short sentences when possible. e.g. Store the customer's name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do y....</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reduce the possibility of questions rising during an exercise.</w:t>
      </w:r>
    </w:p>
  </w:comment>
  <w:comment w:author="James Boyette" w:id="64" w:date="2021-12-03T08:30:40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this/how does it differ from 14.2?</w:t>
      </w:r>
    </w:p>
  </w:comment>
  <w:comment w:author="Marius Krenevičius" w:id="65" w:date="2021-12-03T13:02:19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explanation is a screen recording of a mentor explaining the code of the finished project and why were some choices made where they were made.</w:t>
      </w:r>
    </w:p>
  </w:comment>
  <w:comment w:author="Lina Vonsaviciute" w:id="66" w:date="2021-12-07T12:48:48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a text lecture or a whole correct code file with explanatory comments. We should choose what is best.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suppose screen recordings can be a too demanding format as it involves "public speaking" so to say. Maybe a code file with comments could work? We would figure out a way to post it nicely for students.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you're willing to try a screen rec, we can try! It does no need to be perfect, can be pretty informal, just needs to involve guidance and explanations.</w:t>
      </w:r>
    </w:p>
  </w:comment>
  <w:comment w:author="Lina Vonsaviciute" w:id="15" w:date="2021-12-07T09:18:34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recommend one file here as we'll provide the students with the particular code to start from</w:t>
      </w:r>
    </w:p>
  </w:comment>
  <w:comment w:author="Lina Vonsaviciute" w:id="5" w:date="2021-12-07T08:59:21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write this a bit more clearly when you write the detailed steps? I think students might interpret this slightly differently.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if it's a good practice to leave short comments in the real work situations (I'm only guessing here), let students know about this - why only once sentence long. I believe good commenting practices are valuable at work?</w:t>
      </w:r>
    </w:p>
  </w:comment>
  <w:comment w:author="James Boyette" w:id="6" w:date="2021-12-13T11:31:19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 I've added a step that has the student add an in-line comment</w:t>
      </w:r>
    </w:p>
  </w:comment>
  <w:comment w:author="Lina Vonsaviciute" w:id="7" w:date="2021-12-07T09:14:56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have something about Symbol type also? Or have I missed it?</w:t>
      </w:r>
    </w:p>
  </w:comment>
  <w:comment w:author="James Boyette" w:id="41" w:date="2021-12-03T04:43:11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originalRhyme = 'This little piggy went to market, This little piggy stayed home, This little piggy had roast beef, This little piggy had none, And this little piggy went "Wee wee wee!" all the way home!';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console.log(originalRhyme);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poem =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(const internalElement of originalRhyme.split(","))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console.log(internalElement);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poem += internalElement + '\n';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console.log(poem);</w:t>
      </w:r>
    </w:p>
  </w:comment>
  <w:comment w:author="James Boyette" w:id="30" w:date="2021-12-02T04:02:55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mean by "nested"? I thought it meant 'a for loop within *another* for loop' ... if so, do you want students to create both? Or just a basic/simple for loop?</w:t>
      </w:r>
    </w:p>
  </w:comment>
  <w:comment w:author="James Boyette" w:id="31" w:date="2021-12-02T04:03:20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goes for "if"/conditionals, now that I think about it?</w:t>
      </w:r>
    </w:p>
  </w:comment>
  <w:comment w:author="Marius Krenevičius" w:id="32" w:date="2021-12-03T12:27:09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Nested for loop is a for loop within a for loop but I think this would be waaay to difficult for a beginner. Let's stick with a basic for loop.</w:t>
      </w:r>
    </w:p>
  </w:comment>
  <w:comment w:author="James Boyette" w:id="33" w:date="2021-12-14T05:25:29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p>
  </w:comment>
  <w:comment w:author="James Boyette" w:id="21" w:date="2021-12-01T21:00:28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terribly interesting/creative, but in order to be expedient, I'm tabling the issue for the moment: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bit difficult to 1. come up with a real-world scenario that 2. doesn't depend on additional knowledge/ require knowledge we've yet-to-cover in the curriculum (loops, index places etc) ... However, if something more engaging is still needed, I'll happily spend the extra time trying to devise something!</w:t>
      </w:r>
    </w:p>
  </w:comment>
  <w:comment w:author="James Boyette" w:id="22" w:date="2021-12-01T21:03:14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to self:</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compare user's age as stored in a string vs what we might want (a float etc)</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compare a user submission that's capitalized, requiring our code to be flexible enough to handle both? ... ideally would use 8.10's || gate</w:t>
      </w:r>
    </w:p>
  </w:comment>
  <w:comment w:author="Lina Vonsaviciute" w:id="23" w:date="2021-12-07T11:03:50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notes to self seem way more interesting, so if possible - let's use them :) Otherwise - not every exercise must be ideal real life situation wise or have any, but it would be great to keep the majority of exercises like this, that is 80% or so if possible. Interesting set ups drive better engagement and helps to memorise things.</w:t>
      </w:r>
    </w:p>
  </w:comment>
  <w:comment w:author="Lina Vonsaviciute" w:id="29" w:date="2021-12-07T11:21:27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it must my the lack of knowledge of American English vobaculary, but what is handy in this context?</w:t>
      </w:r>
    </w:p>
  </w:comment>
  <w:comment w:author="James Boyette" w:id="19" w:date="2021-12-01T20:47:32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explicitly indicate what should be covered in the assignment ... I've covered the basic comparison operators for equivalence, but not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greater than, less than, greater than or equal to, less than or equal to</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Arithmetic Operators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Assignment Operators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know and I'll expand the scope of the assignment to include these</w:t>
      </w:r>
    </w:p>
  </w:comment>
  <w:comment w:author="Marius Krenevičius" w:id="20" w:date="2021-12-03T12:12:33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talk about comparison operators greater than and less than etc. but arithmetic operators are self-explanatory I'd say. And assignment operator "=" is already introduced in the variables section.</w:t>
      </w:r>
    </w:p>
  </w:comment>
  <w:comment w:author="James Boyette" w:id="9" w:date="2021-11-28T23:54:34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possible as an assignment until after 8.8.7 assignment. However, since this information is largely variable-centric, I wonder if we should just remove it entirely / return to it in/after assignment 8.8.7 ?</w:t>
      </w:r>
    </w:p>
  </w:comment>
  <w:comment w:author="Marius Krenevičius" w:id="10" w:date="2021-12-03T11:56:32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 too, we only start talking about variables on lesson 8. I think that we should rewrite this task in a way to explain "undefined" type without using variables.</w:t>
      </w:r>
    </w:p>
  </w:comment>
  <w:comment w:author="Lina Vonsaviciute" w:id="11" w:date="2021-12-07T09:09:04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Marius</w:t>
      </w:r>
    </w:p>
  </w:comment>
  <w:comment w:author="James Boyette" w:id="12" w:date="2021-12-13T12:55:19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briefly covered in 7.9 (2) video, but I'm not sure how to incorporate it before we get to explicit variable creation - Marius, do you have any ideas?</w:t>
      </w:r>
    </w:p>
  </w:comment>
  <w:comment w:author="Marius Krenevičius" w:id="13" w:date="2021-12-13T13:35:42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don't think that there is a way to complete this task without using variables, so if we're keeping it, we should move it to/after assignment 8.7</w:t>
      </w:r>
    </w:p>
  </w:comment>
  <w:comment w:author="Lina Vonsaviciute" w:id="27" w:date="2021-12-07T11:17:50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keep it neutral and simple</w:t>
      </w:r>
    </w:p>
  </w:comment>
  <w:comment w:author="Lina Vonsaviciute" w:id="40" w:date="2021-12-07T11:49:56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keep it neutral, as a client</w:t>
      </w:r>
    </w:p>
  </w:comment>
  <w:comment w:author="James Boyette" w:id="44" w:date="2021-12-03T06:56:36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self: covered in 7.2)</w:t>
      </w:r>
    </w:p>
  </w:comment>
  <w:comment w:author="Lina Vonsaviciute" w:id="48" w:date="2021-12-07T12:04:35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could specify exactly how to make it easier for students?</w:t>
      </w:r>
    </w:p>
  </w:comment>
  <w:comment w:author="Lina Vonsaviciute" w:id="49" w:date="2021-12-07T12:05:48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instruction sounds a bit confusing to me - will beginners understand?</w:t>
      </w:r>
    </w:p>
  </w:comment>
  <w:comment w:author="Lina Vonsaviciute" w:id="28" w:date="2021-12-07T11:19:30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added an explanation of the rewards-points system</w:t>
      </w:r>
    </w:p>
  </w:comment>
  <w:comment w:author="Lina Vonsaviciute" w:id="47" w:date="2021-12-07T12:03:56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keep full words here not to confuse our newbie students? e.g. console.log logs/shows...</w:t>
      </w:r>
    </w:p>
  </w:comment>
  <w:comment w:author="Marius Krenevičius" w:id="34" w:date="2021-12-03T12:33:16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difficult for a begginer</w:t>
      </w:r>
    </w:p>
  </w:comment>
  <w:comment w:author="Lina Vonsaviciute" w:id="35" w:date="2021-12-07T11:35:16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too difficult indeed? We will talk about it in more detail in 12.3 screen recs (not sure which part, haven't reviewed them yet) https://drive.google.com/drive/folders/1NpZpxzK9ql3qFjkjQ4ua8PKpATQYQaih?usp=sharing</w:t>
      </w:r>
    </w:p>
  </w:comment>
  <w:comment w:author="James Boyette" w:id="36" w:date="2021-12-02T04:10:50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reversed the order of these so that the flow from for, to for ... of, to while happens (arguably) more fluidly - let me know if it matters/you would like them to occur in the original order</w:t>
      </w:r>
    </w:p>
  </w:comment>
  <w:comment w:author="Marius Krenevičius" w:id="37" w:date="2021-12-03T12:34:22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make more sense.</w:t>
      </w:r>
    </w:p>
  </w:comment>
  <w:comment w:author="James Boyette" w:id="38" w:date="2021-12-02T04:00:51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covered in the video, but is covered in the linked web articles from Mozilla.</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 should assignments only cover what is in the videos?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assume "no" bc I believe there are pure-text lessons, too?</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 TBD ... I've forgotten it now &lt;mad face&gt;</w:t>
      </w:r>
    </w:p>
  </w:comment>
  <w:comment w:author="Marius Krenevičius" w:id="39" w:date="2021-12-03T12:37:33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Assignments should cover topics discussed in both texts and videos.</w:t>
      </w:r>
    </w:p>
  </w:comment>
  <w:comment w:author="Lina Vonsaviciute" w:id="17" w:date="2021-12-07T10:57:36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so we get it - do you bold the spots where the student will need to write that part of the code freshly?</w:t>
      </w:r>
    </w:p>
  </w:comment>
  <w:comment w:author="Lina Vonsaviciute" w:id="18" w:date="2021-12-07T14:36:58Z">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&gt; highlighting the change</w:t>
      </w:r>
    </w:p>
  </w:comment>
  <w:comment w:author="James Boyette" w:id="62" w:date="2021-12-03T07:41:07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relatively confident that this can be done using only what the student has learned so far - but it is also the assignment I'm most worried I'll need to re-think if problems arise, and is therefore the most "don't quote me on this just yet" assignment.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do you want this project to utilize every single skill the student has been exposed to? If not, is there a general percentage of material that should be included, or just "as much as possible"?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 how creative do you want this project to be? We may need to do a quick chat to clarify whether you'd like more than a skills assessment.</w:t>
      </w:r>
    </w:p>
  </w:comment>
  <w:comment w:author="Lina Vonsaviciute" w:id="63" w:date="2021-12-07T12:46:21Z">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the first sprint for students', so I'd love to instil confidence in them by giving less tasks which require "super creative" solutions. I'd keep it rather simple with one challenge or two (that could even require googling a bit, but the basis of the topic would be covered in this sprint of course).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understand it's tricky to include all and everything, so I'd say a priority is keeping it fun/relevant to possible future work tasks. We don't need to check them on every single topic, but put focus on how can they use what they learnt in real work.</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makes sense and is possible to do! I do get it that these might take more thinking and trial and error way of writing!</w:t>
      </w:r>
    </w:p>
  </w:comment>
  <w:comment w:author="James Boyette" w:id="58" w:date="2021-12-03T07:03:57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plan on creating something simple that the student can copy-paste and edit, but let me know if we instead need an assignment that requires the student to generate the starting text on their own (due to limitations of the platform etc)</w:t>
      </w:r>
    </w:p>
  </w:comment>
  <w:comment w:author="Lina Vonsaviciute" w:id="50" w:date="2021-12-07T12:06:33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just call it "the console" sometimes? (I might be wrong here though :D)</w:t>
      </w:r>
    </w:p>
  </w:comment>
  <w:comment w:author="James Boyette" w:id="0" w:date="2021-12-13T00:48:20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Eek! Sorry - I'm still learning GoogleDoc's editing options and have apparently resolved/deleted this comment &lt;eye roll&gt;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was my response (and my sincere apologies!)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proposed that we change the task goals from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Bitdegree's github repo, branch and fork it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something, commit and push, use "pull" to resolve error, and then re-push</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this branch</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the same repo from console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something else, add and commit, rebase, and push</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version)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Bitdegree's github repo and fork it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 the repo to make it local</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repo's html file to get an unexpected output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the javascipt file to fix the problem</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Re-run the html/refresh the webpage to ensure that the problem is fixed</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add, commit and push to the student's forked repo</w:t>
      </w:r>
    </w:p>
  </w:comment>
  <w:comment w:author="Lina Vonsaviciute" w:id="51" w:date="2021-12-07T12:13:56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clarify just for me how can we generate many of them?  (In the exercise steps when you'll write it fully we can give a hint/hints)</w:t>
      </w:r>
    </w:p>
  </w:comment>
  <w:comment w:author="Marius Krenevičius" w:id="3" w:date="2021-12-03T11:30:49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methods/classes? Students only now learnt how to connect javascript to html</w:t>
      </w:r>
    </w:p>
  </w:comment>
  <w:comment w:author="James Boyette" w:id="4" w:date="2021-12-13T10:49:29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likely an half-finished/afterthought of mine, so it's fine to disregard</w:t>
      </w:r>
    </w:p>
  </w:comment>
  <w:comment w:author="Lina Vonsaviciute" w:id="26" w:date="2021-12-07T11:16:54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not write this - not relevant anymore</w:t>
      </w:r>
    </w:p>
  </w:comment>
  <w:comment w:author="James Boyette" w:id="52" w:date="2021-12-03T05:28:17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separate assignments for each of these?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 ask the student to complete the assignment three times, using each formulation of the 'for' loop?</w:t>
      </w:r>
    </w:p>
  </w:comment>
  <w:comment w:author="James Boyette" w:id="53" w:date="2021-12-03T05:41:43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self: Use Kevin's "Color" example if we need to do all three types</w:t>
      </w:r>
    </w:p>
  </w:comment>
  <w:comment w:author="Lina Vonsaviciute" w:id="54" w:date="2021-12-07T12:30:33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separate ones so it would be a clearer difference between them, more segmented content.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suppose the task needs to change a bit then with each type of loop. Maybe you could still use this cool advertising company situation?</w:t>
      </w:r>
    </w:p>
  </w:comment>
  <w:comment w:author="James Boyette" w:id="55" w:date="2021-12-03T05:28:17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separate assignments for each of these?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 ask the student to complete the assignment three times, using each formulation of the 'for' loop?</w:t>
      </w:r>
    </w:p>
  </w:comment>
  <w:comment w:author="James Boyette" w:id="56" w:date="2021-12-03T05:41:43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self: Use Kevin's "Color" example if we need to do all three types</w:t>
      </w:r>
    </w:p>
  </w:comment>
  <w:comment w:author="Lina Vonsaviciute" w:id="57" w:date="2021-12-07T12:30:33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separate ones so it would be a clearer difference between them, more segmented content.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suppose the task needs to change a bit then with each type of loop. Maybe you could still use this cool advertising company situation?</w:t>
      </w:r>
    </w:p>
  </w:comment>
  <w:comment w:author="Lina Vonsaviciute" w:id="25" w:date="2021-12-07T11:16:32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wish, you can change or adjust this set up</w:t>
      </w:r>
    </w:p>
  </w:comment>
  <w:comment w:author="James Boyette" w:id="42" w:date="2021-12-03T04:56:24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 me know if this is too complicated - it's definitely something they'll be doing a lot of very soon, but may be too many things happening at the same time?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It'll take a bit more time to think of something that takes advantage of the For...of and is simple, but happy to give it "a think"!</w:t>
      </w:r>
    </w:p>
  </w:comment>
  <w:comment w:author="Marius Krenevičius" w:id="43" w:date="2021-12-03T12:44:53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fine students should be able to do something like this.</w:t>
      </w:r>
    </w:p>
  </w:comment>
  <w:comment w:author="Lina Vonsaviciute" w:id="24" w:date="2021-12-07T11:11:14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let's do so, we have covered this in a screen rec 9.4 "Comparison operators" https://drive.google.com/file/d/1eRMY0FzcL5WBEis58ZKhe0qfgLjcxCJP/view?usp=sharing</w:t>
      </w:r>
    </w:p>
  </w:comment>
  <w:comment w:author="James Boyette" w:id="1" w:date="2021-12-13T00:43:28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love to know whether I'm being too granular in my instructions (in the actual assignment) - my thinking, currently, is that even this simple stuff is complicated without a video to follow-along with, a human next to you to point out things etc?</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there's value in having both GUI and terminal-based ways of doing things, both because of how (un)familiar people will be with one or the other, and how they'll re-enforce each other ... but happy to pare down if it seems like a good idea?</w:t>
      </w:r>
    </w:p>
  </w:comment>
  <w:comment w:author="Lina Vonsaviciute" w:id="2" w:date="2021-12-14T08:03:23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Assignments should have clear instructions and steps that would be possible to follow without any interaction from a human teacher. We do have hints for students which they can use also to make it even clearer for themselves.</w:t>
      </w:r>
    </w:p>
  </w:comment>
  <w:comment w:author="James Boyette" w:id="59" w:date="2021-12-03T06:48:18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outline, I think these were supposed to be methods like .map, correct? I don't see them in sprint 9 - will they be included in sprint 8 once Kevin has had a chance to create the video material?</w:t>
      </w:r>
    </w:p>
  </w:comment>
  <w:comment w:author="Lina Vonsaviciute" w:id="60" w:date="2021-12-07T12:39:25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right, I suppose this was about .map. We moved this topic to Sprint 9 , as Kevin suggested so:</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makes more sense to cover these when we've dealt with functions and arrow functions - there's a lot missing before these can make sense."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reviewed Sprint 9 screen recs made and don't see ECMA covered plainly from titles, but I'll double check with him on this.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let's just not have this assignment. I'll move it to Sprint 9.*</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45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5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45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45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45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45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5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5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sz w:val="32"/>
      <w:szCs w:val="32"/>
      <w:u w:val="single"/>
      <w:shd w:fill="b6d7a8" w:val="clear"/>
    </w:rPr>
  </w:style>
  <w:style w:type="paragraph" w:styleId="Heading2">
    <w:name w:val="heading 2"/>
    <w:basedOn w:val="Normal"/>
    <w:next w:val="Normal"/>
    <w:pPr>
      <w:keepNext w:val="1"/>
      <w:keepLines w:val="1"/>
      <w:pageBreakBefore w:val="0"/>
      <w:spacing w:after="80" w:before="320" w:lineRule="auto"/>
    </w:pPr>
    <w:rPr>
      <w:b w:val="1"/>
      <w:sz w:val="26"/>
      <w:szCs w:val="26"/>
    </w:rPr>
  </w:style>
  <w:style w:type="paragraph" w:styleId="Heading3">
    <w:name w:val="heading 3"/>
    <w:basedOn w:val="Normal"/>
    <w:next w:val="Normal"/>
    <w:pPr>
      <w:keepNext w:val="1"/>
      <w:keepLines w:val="1"/>
      <w:pageBreakBefore w:val="0"/>
      <w:spacing w:after="80" w:before="280" w:lineRule="auto"/>
    </w:pPr>
    <w:rPr>
      <w:b w:val="1"/>
      <w:color w:val="434343"/>
      <w:sz w:val="24"/>
      <w:szCs w:val="24"/>
    </w:rPr>
  </w:style>
  <w:style w:type="paragraph" w:styleId="Heading4">
    <w:name w:val="heading 4"/>
    <w:basedOn w:val="Normal"/>
    <w:next w:val="Normal"/>
    <w:pPr>
      <w:keepNext w:val="1"/>
      <w:keepLines w:val="1"/>
      <w:pageBreakBefore w:val="0"/>
    </w:pPr>
    <w:rPr>
      <w:b w:val="1"/>
      <w:u w:val="single"/>
    </w:rPr>
  </w:style>
  <w:style w:type="paragraph" w:styleId="Heading5">
    <w:name w:val="heading 5"/>
    <w:basedOn w:val="Normal"/>
    <w:next w:val="Normal"/>
    <w:pPr>
      <w:keepNext w:val="1"/>
      <w:keepLines w:val="1"/>
      <w:pageBreakBefore w:val="0"/>
      <w:spacing w:after="80" w:before="240" w:lineRule="auto"/>
    </w:pPr>
    <w:rPr>
      <w:color w:val="666666"/>
      <w:u w:val="single"/>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