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nter" w:cs="Inter" w:eastAsia="Inter" w:hAnsi="Inter"/>
          <w:b w:val="1"/>
        </w:rPr>
      </w:pPr>
      <w:r w:rsidDel="00000000" w:rsidR="00000000" w:rsidRPr="00000000">
        <w:rPr>
          <w:rtl w:val="0"/>
        </w:rPr>
      </w:r>
    </w:p>
    <w:tbl>
      <w:tblPr>
        <w:tblStyle w:val="Table1"/>
        <w:tblW w:w="12900.0" w:type="dxa"/>
        <w:jc w:val="left"/>
        <w:tblInd w:w="160.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4590"/>
        <w:gridCol w:w="8310"/>
        <w:tblGridChange w:id="0">
          <w:tblGrid>
            <w:gridCol w:w="4590"/>
            <w:gridCol w:w="8310"/>
          </w:tblGrid>
        </w:tblGridChange>
      </w:tblGrid>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2">
            <w:pPr>
              <w:rPr>
                <w:rFonts w:ascii="Inter" w:cs="Inter" w:eastAsia="Inter" w:hAnsi="Inter"/>
                <w:sz w:val="18"/>
                <w:szCs w:val="18"/>
              </w:rPr>
            </w:pPr>
            <w:r w:rsidDel="00000000" w:rsidR="00000000" w:rsidRPr="00000000">
              <w:rPr>
                <w:color w:val="ffffff"/>
                <w:rtl w:val="0"/>
              </w:rPr>
              <w:t xml:space="preserve">S</w:t>
            </w:r>
            <w:r w:rsidDel="00000000" w:rsidR="00000000" w:rsidRPr="00000000">
              <w:rPr>
                <w:rFonts w:ascii="Inter" w:cs="Inter" w:eastAsia="Inter" w:hAnsi="Inter"/>
                <w:color w:val="ffffff"/>
                <w:rtl w:val="0"/>
              </w:rPr>
              <w:t xml:space="preserve">print </w:t>
            </w:r>
            <w:r w:rsidDel="00000000" w:rsidR="00000000" w:rsidRPr="00000000">
              <w:rPr>
                <w:color w:val="ffffff"/>
                <w:rtl w:val="0"/>
              </w:rPr>
              <w:t xml:space="preserve">8 (JS Sprint 1),</w:t>
            </w:r>
            <w:r w:rsidDel="00000000" w:rsidR="00000000" w:rsidRPr="00000000">
              <w:rPr>
                <w:rFonts w:ascii="Inter" w:cs="Inter" w:eastAsia="Inter" w:hAnsi="Inter"/>
                <w:color w:val="ffffff"/>
                <w:rtl w:val="0"/>
              </w:rPr>
              <w:t xml:space="preserve"> </w:t>
            </w:r>
            <w:r w:rsidDel="00000000" w:rsidR="00000000" w:rsidRPr="00000000">
              <w:rPr>
                <w:color w:val="ffffff"/>
                <w:rtl w:val="0"/>
              </w:rPr>
              <w:t xml:space="preserve">Assignment 8.7 (“Variables”)</w:t>
            </w:r>
            <w:r w:rsidDel="00000000" w:rsidR="00000000" w:rsidRPr="00000000">
              <w:rPr>
                <w:rFonts w:ascii="Inter" w:cs="Inter" w:eastAsia="Inter" w:hAnsi="Inter"/>
                <w:color w:val="999999"/>
                <w:sz w:val="16"/>
                <w:szCs w:val="16"/>
                <w:rtl w:val="0"/>
              </w:rPr>
              <w:br w:type="textWrapping"/>
            </w:r>
            <w:r w:rsidDel="00000000" w:rsidR="00000000" w:rsidRPr="00000000">
              <w:rPr>
                <w:color w:val="f4cccc"/>
                <w:sz w:val="16"/>
                <w:szCs w:val="16"/>
                <w:rtl w:val="0"/>
              </w:rPr>
              <w:t xml:space="preserve">Please also update the doc name with correct numbers.</w:t>
            </w:r>
            <w:r w:rsidDel="00000000" w:rsidR="00000000" w:rsidRPr="00000000">
              <w:rPr>
                <w:rtl w:val="0"/>
              </w:rPr>
            </w:r>
          </w:p>
        </w:tc>
      </w:tr>
      <w:tr>
        <w:trPr>
          <w:cantSplit w:val="0"/>
          <w:trHeight w:val="400" w:hRule="atLeast"/>
          <w:tblHeader w:val="0"/>
        </w:trPr>
        <w:tc>
          <w:tcPr>
            <w:gridSpan w:val="2"/>
            <w:shd w:fill="434343"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color w:val="ffffff"/>
                <w:rtl w:val="0"/>
              </w:rPr>
              <w:t xml:space="preserve">Assignment type: Interactive</w:t>
              <w:br w:type="textWrapping"/>
            </w:r>
            <w:r w:rsidDel="00000000" w:rsidR="00000000" w:rsidRPr="00000000">
              <w:rPr>
                <w:color w:val="d9d9d9"/>
                <w:sz w:val="16"/>
                <w:szCs w:val="16"/>
                <w:rtl w:val="0"/>
              </w:rPr>
              <w:t xml:space="preserve">The student can practice coding.</w:t>
            </w:r>
            <w:r w:rsidDel="00000000" w:rsidR="00000000" w:rsidRPr="00000000">
              <w:rPr>
                <w:rtl w:val="0"/>
              </w:rPr>
            </w:r>
          </w:p>
        </w:tc>
      </w:tr>
      <w:tr>
        <w:trPr>
          <w:cantSplit w:val="0"/>
          <w:trHeight w:val="885"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06">
            <w:pPr>
              <w:rPr>
                <w:rFonts w:ascii="Inter" w:cs="Inter" w:eastAsia="Inter" w:hAnsi="Inter"/>
                <w:color w:val="ffffff"/>
              </w:rPr>
            </w:pPr>
            <w:r w:rsidDel="00000000" w:rsidR="00000000" w:rsidRPr="00000000">
              <w:rPr>
                <w:rFonts w:ascii="Inter" w:cs="Inter" w:eastAsia="Inter" w:hAnsi="Inter"/>
                <w:color w:val="ffffff"/>
                <w:rtl w:val="0"/>
              </w:rPr>
              <w:t xml:space="preserve">Assignment name</w:t>
            </w:r>
          </w:p>
          <w:p w:rsidR="00000000" w:rsidDel="00000000" w:rsidP="00000000" w:rsidRDefault="00000000" w:rsidRPr="00000000" w14:paraId="00000007">
            <w:pPr>
              <w:rPr>
                <w:rFonts w:ascii="Inter" w:cs="Inter" w:eastAsia="Inter" w:hAnsi="Inter"/>
                <w:color w:val="999999"/>
                <w:sz w:val="16"/>
                <w:szCs w:val="16"/>
              </w:rPr>
            </w:pPr>
            <w:r w:rsidDel="00000000" w:rsidR="00000000" w:rsidRPr="00000000">
              <w:rPr>
                <w:color w:val="d9d9d9"/>
                <w:sz w:val="16"/>
                <w:szCs w:val="16"/>
                <w:rtl w:val="0"/>
              </w:rPr>
              <w:t xml:space="preserve">S</w:t>
            </w:r>
            <w:r w:rsidDel="00000000" w:rsidR="00000000" w:rsidRPr="00000000">
              <w:rPr>
                <w:rFonts w:ascii="Inter" w:cs="Inter" w:eastAsia="Inter" w:hAnsi="Inter"/>
                <w:color w:val="d9d9d9"/>
                <w:sz w:val="16"/>
                <w:szCs w:val="16"/>
                <w:rtl w:val="0"/>
              </w:rPr>
              <w:t xml:space="preserve">hould be in the active form, e.g. </w:t>
              <w:br w:type="textWrapping"/>
              <w:t xml:space="preserve">“Create your own X</w:t>
            </w:r>
            <w:r w:rsidDel="00000000" w:rsidR="00000000" w:rsidRPr="00000000">
              <w:rPr>
                <w:rFonts w:ascii="Inter" w:cs="Inter" w:eastAsia="Inter" w:hAnsi="Inter"/>
                <w:color w:val="999999"/>
                <w:sz w:val="16"/>
                <w:szCs w:val="1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1"/>
              <w:spacing w:after="0" w:before="0" w:line="276" w:lineRule="auto"/>
              <w:rPr>
                <w:color w:val="999999"/>
                <w:sz w:val="32"/>
                <w:szCs w:val="32"/>
              </w:rPr>
            </w:pPr>
            <w:bookmarkStart w:colFirst="0" w:colLast="0" w:name="_heading=h.gjdgxs" w:id="0"/>
            <w:bookmarkEnd w:id="0"/>
            <w:r w:rsidDel="00000000" w:rsidR="00000000" w:rsidRPr="00000000">
              <w:rPr>
                <w:color w:val="999999"/>
                <w:sz w:val="20"/>
                <w:szCs w:val="20"/>
                <w:rtl w:val="0"/>
              </w:rPr>
              <w:t xml:space="preserve">“Variables”</w:t>
            </w:r>
            <w:r w:rsidDel="00000000" w:rsidR="00000000" w:rsidRPr="00000000">
              <w:rPr>
                <w:rtl w:val="0"/>
              </w:rPr>
            </w:r>
          </w:p>
        </w:tc>
      </w:tr>
      <w:tr>
        <w:trPr>
          <w:cantSplit w:val="0"/>
          <w:trHeight w:val="3120" w:hRule="atLeast"/>
          <w:tblHeader w:val="0"/>
        </w:trPr>
        <w:tc>
          <w:tcPr>
            <w:shd w:fill="434343" w:val="clear"/>
            <w:tcMar>
              <w:top w:w="100.0" w:type="dxa"/>
              <w:left w:w="100.0" w:type="dxa"/>
              <w:bottom w:w="100.0" w:type="dxa"/>
              <w:right w:w="100.0" w:type="dxa"/>
            </w:tcMar>
            <w:vAlign w:val="top"/>
          </w:tcPr>
          <w:sdt>
            <w:sdtPr>
              <w:tag w:val="goog_rdk_2"/>
            </w:sdtPr>
            <w:sdtContent>
              <w:p w:rsidR="00000000" w:rsidDel="00000000" w:rsidP="00000000" w:rsidRDefault="00000000" w:rsidRPr="00000000" w14:paraId="00000009">
                <w:pPr>
                  <w:spacing w:line="276" w:lineRule="auto"/>
                  <w:rPr>
                    <w:ins w:author="James Boyette" w:id="0" w:date="2021-12-14T02:21:42Z"/>
                    <w:sz w:val="32"/>
                    <w:szCs w:val="32"/>
                  </w:rPr>
                </w:pPr>
                <w:sdt>
                  <w:sdtPr>
                    <w:tag w:val="goog_rdk_1"/>
                  </w:sdtPr>
                  <w:sdtContent>
                    <w:ins w:author="James Boyette" w:id="0" w:date="2021-12-14T02:21:42Z">
                      <w:r w:rsidDel="00000000" w:rsidR="00000000" w:rsidRPr="00000000">
                        <w:rPr>
                          <w:sz w:val="32"/>
                          <w:szCs w:val="32"/>
                          <w:rtl w:val="0"/>
                        </w:rPr>
                        <w:t xml:space="preserve">BDG Description* </w:t>
                      </w:r>
                    </w:ins>
                  </w:sdtContent>
                </w:sdt>
              </w:p>
            </w:sdtContent>
          </w:sdt>
          <w:sdt>
            <w:sdtPr>
              <w:tag w:val="goog_rdk_4"/>
            </w:sdtPr>
            <w:sdtContent>
              <w:p w:rsidR="00000000" w:rsidDel="00000000" w:rsidP="00000000" w:rsidRDefault="00000000" w:rsidRPr="00000000" w14:paraId="0000000A">
                <w:pPr>
                  <w:spacing w:line="276" w:lineRule="auto"/>
                  <w:rPr>
                    <w:ins w:author="James Boyette" w:id="0" w:date="2021-12-14T02:21:42Z"/>
                    <w:sz w:val="32"/>
                    <w:szCs w:val="32"/>
                  </w:rPr>
                </w:pPr>
                <w:sdt>
                  <w:sdtPr>
                    <w:tag w:val="goog_rdk_3"/>
                  </w:sdtPr>
                  <w:sdtContent>
                    <w:ins w:author="James Boyette" w:id="0" w:date="2021-12-14T02:21:42Z">
                      <w:r w:rsidDel="00000000" w:rsidR="00000000" w:rsidRPr="00000000">
                        <w:rPr>
                          <w:sz w:val="32"/>
                          <w:szCs w:val="32"/>
                          <w:rtl w:val="0"/>
                        </w:rPr>
                        <w:t xml:space="preserve">What is the task and why is it important? </w:t>
                      </w:r>
                    </w:ins>
                  </w:sdtContent>
                </w:sdt>
              </w:p>
            </w:sdtContent>
          </w:sdt>
          <w:sdt>
            <w:sdtPr>
              <w:tag w:val="goog_rdk_6"/>
            </w:sdtPr>
            <w:sdtContent>
              <w:p w:rsidR="00000000" w:rsidDel="00000000" w:rsidP="00000000" w:rsidRDefault="00000000" w:rsidRPr="00000000" w14:paraId="0000000B">
                <w:pPr>
                  <w:spacing w:line="276" w:lineRule="auto"/>
                  <w:rPr>
                    <w:ins w:author="James Boyette" w:id="0" w:date="2021-12-14T02:21:42Z"/>
                    <w:sz w:val="32"/>
                    <w:szCs w:val="32"/>
                  </w:rPr>
                </w:pPr>
                <w:sdt>
                  <w:sdtPr>
                    <w:tag w:val="goog_rdk_5"/>
                  </w:sdtPr>
                  <w:sdtContent>
                    <w:ins w:author="James Boyette" w:id="0" w:date="2021-12-14T02:21:42Z">
                      <w:r w:rsidDel="00000000" w:rsidR="00000000" w:rsidRPr="00000000">
                        <w:rPr>
                          <w:sz w:val="32"/>
                          <w:szCs w:val="32"/>
                          <w:rtl w:val="0"/>
                        </w:rPr>
                        <w:t xml:space="preserve">In this part, it’s encouraged to think about storytelling and future job-specific context e.g. “You’ve been asked to help out X with Y. They want Z on their website, yet aren’t too sure on how to achieve it”. </w:t>
                      </w:r>
                    </w:ins>
                  </w:sdtContent>
                </w:sdt>
              </w:p>
            </w:sdtContent>
          </w:sdt>
          <w:sdt>
            <w:sdtPr>
              <w:tag w:val="goog_rdk_8"/>
            </w:sdtPr>
            <w:sdtContent>
              <w:p w:rsidR="00000000" w:rsidDel="00000000" w:rsidP="00000000" w:rsidRDefault="00000000" w:rsidRPr="00000000" w14:paraId="0000000C">
                <w:pPr>
                  <w:spacing w:line="276" w:lineRule="auto"/>
                  <w:rPr>
                    <w:ins w:author="James Boyette" w:id="0" w:date="2021-12-14T02:21:42Z"/>
                    <w:sz w:val="32"/>
                    <w:szCs w:val="32"/>
                  </w:rPr>
                </w:pPr>
                <w:sdt>
                  <w:sdtPr>
                    <w:tag w:val="goog_rdk_7"/>
                  </w:sdtPr>
                  <w:sdtContent>
                    <w:ins w:author="James Boyette" w:id="0" w:date="2021-12-14T02:21:42Z">
                      <w:r w:rsidDel="00000000" w:rsidR="00000000" w:rsidRPr="00000000">
                        <w:rPr>
                          <w:rtl w:val="0"/>
                        </w:rPr>
                      </w:r>
                    </w:ins>
                  </w:sdtContent>
                </w:sdt>
              </w:p>
            </w:sdtContent>
          </w:sdt>
          <w:sdt>
            <w:sdtPr>
              <w:tag w:val="goog_rdk_10"/>
            </w:sdtPr>
            <w:sdtContent>
              <w:p w:rsidR="00000000" w:rsidDel="00000000" w:rsidP="00000000" w:rsidRDefault="00000000" w:rsidRPr="00000000" w14:paraId="0000000D">
                <w:pPr>
                  <w:spacing w:line="276" w:lineRule="auto"/>
                  <w:rPr>
                    <w:ins w:author="James Boyette" w:id="0" w:date="2021-12-14T02:21:42Z"/>
                    <w:sz w:val="32"/>
                    <w:szCs w:val="32"/>
                  </w:rPr>
                </w:pPr>
                <w:sdt>
                  <w:sdtPr>
                    <w:tag w:val="goog_rdk_9"/>
                  </w:sdtPr>
                  <w:sdtContent>
                    <w:ins w:author="James Boyette" w:id="0" w:date="2021-12-14T02:21:42Z">
                      <w:r w:rsidDel="00000000" w:rsidR="00000000" w:rsidRPr="00000000">
                        <w:rPr>
                          <w:rtl w:val="0"/>
                        </w:rPr>
                      </w:r>
                    </w:ins>
                  </w:sdtContent>
                </w:sdt>
              </w:p>
            </w:sdtContent>
          </w:sdt>
          <w:sdt>
            <w:sdtPr>
              <w:tag w:val="goog_rdk_12"/>
            </w:sdtPr>
            <w:sdtContent>
              <w:p w:rsidR="00000000" w:rsidDel="00000000" w:rsidP="00000000" w:rsidRDefault="00000000" w:rsidRPr="00000000" w14:paraId="0000000E">
                <w:pPr>
                  <w:spacing w:line="276" w:lineRule="auto"/>
                  <w:rPr>
                    <w:ins w:author="James Boyette" w:id="0" w:date="2021-12-14T02:21:42Z"/>
                    <w:sz w:val="32"/>
                    <w:szCs w:val="32"/>
                  </w:rPr>
                </w:pPr>
                <w:sdt>
                  <w:sdtPr>
                    <w:tag w:val="goog_rdk_11"/>
                  </w:sdtPr>
                  <w:sdtContent>
                    <w:ins w:author="James Boyette" w:id="0" w:date="2021-12-14T02:21:42Z">
                      <w:r w:rsidDel="00000000" w:rsidR="00000000" w:rsidRPr="00000000">
                        <w:rPr>
                          <w:sz w:val="32"/>
                          <w:szCs w:val="32"/>
                          <w:rtl w:val="0"/>
                        </w:rPr>
                        <w:t xml:space="preserve">Drawing on practical examples and adding context can increase a student's motivation and increase long term learning according to Instructional Design principles, because this helps to relate some familiar or existing knowledge to new bits of information.</w:t>
                      </w:r>
                    </w:ins>
                  </w:sdtContent>
                </w:sdt>
              </w:p>
            </w:sdtContent>
          </w:sdt>
          <w:sdt>
            <w:sdtPr>
              <w:tag w:val="goog_rdk_14"/>
            </w:sdtPr>
            <w:sdtContent>
              <w:p w:rsidR="00000000" w:rsidDel="00000000" w:rsidP="00000000" w:rsidRDefault="00000000" w:rsidRPr="00000000" w14:paraId="0000000F">
                <w:pPr>
                  <w:spacing w:line="276" w:lineRule="auto"/>
                  <w:rPr>
                    <w:ins w:author="James Boyette" w:id="0" w:date="2021-12-14T02:21:42Z"/>
                    <w:sz w:val="32"/>
                    <w:szCs w:val="32"/>
                  </w:rPr>
                </w:pPr>
                <w:sdt>
                  <w:sdtPr>
                    <w:tag w:val="goog_rdk_13"/>
                  </w:sdtPr>
                  <w:sdtContent>
                    <w:ins w:author="James Boyette" w:id="0" w:date="2021-12-14T02:21:42Z">
                      <w:r w:rsidDel="00000000" w:rsidR="00000000" w:rsidRPr="00000000">
                        <w:rPr>
                          <w:rtl w:val="0"/>
                        </w:rPr>
                      </w:r>
                    </w:ins>
                  </w:sdtContent>
                </w:sdt>
              </w:p>
            </w:sdtContent>
          </w:sdt>
          <w:sdt>
            <w:sdtPr>
              <w:tag w:val="goog_rdk_16"/>
            </w:sdtPr>
            <w:sdtContent>
              <w:p w:rsidR="00000000" w:rsidDel="00000000" w:rsidP="00000000" w:rsidRDefault="00000000" w:rsidRPr="00000000" w14:paraId="00000010">
                <w:pPr>
                  <w:spacing w:line="276" w:lineRule="auto"/>
                  <w:rPr>
                    <w:ins w:author="James Boyette" w:id="0" w:date="2021-12-14T02:21:42Z"/>
                    <w:sz w:val="32"/>
                    <w:szCs w:val="32"/>
                  </w:rPr>
                </w:pPr>
                <w:sdt>
                  <w:sdtPr>
                    <w:tag w:val="goog_rdk_15"/>
                  </w:sdtPr>
                  <w:sdtContent>
                    <w:ins w:author="James Boyette" w:id="0" w:date="2021-12-14T02:21:42Z">
                      <w:r w:rsidDel="00000000" w:rsidR="00000000" w:rsidRPr="00000000">
                        <w:rPr>
                          <w:rtl w:val="0"/>
                        </w:rPr>
                      </w:r>
                    </w:ins>
                  </w:sdtContent>
                </w:sdt>
              </w:p>
            </w:sdtContent>
          </w:sdt>
          <w:sdt>
            <w:sdtPr>
              <w:tag w:val="goog_rdk_18"/>
            </w:sdtPr>
            <w:sdtContent>
              <w:p w:rsidR="00000000" w:rsidDel="00000000" w:rsidP="00000000" w:rsidRDefault="00000000" w:rsidRPr="00000000" w14:paraId="00000011">
                <w:pPr>
                  <w:spacing w:line="276" w:lineRule="auto"/>
                  <w:rPr>
                    <w:ins w:author="James Boyette" w:id="0" w:date="2021-12-14T02:21:42Z"/>
                    <w:sz w:val="32"/>
                    <w:szCs w:val="32"/>
                  </w:rPr>
                </w:pPr>
                <w:sdt>
                  <w:sdtPr>
                    <w:tag w:val="goog_rdk_17"/>
                  </w:sdtPr>
                  <w:sdtContent>
                    <w:ins w:author="James Boyette" w:id="0" w:date="2021-12-14T02:21:42Z">
                      <w:r w:rsidDel="00000000" w:rsidR="00000000" w:rsidRPr="00000000">
                        <w:rPr>
                          <w:sz w:val="32"/>
                          <w:szCs w:val="32"/>
                          <w:rtl w:val="0"/>
                        </w:rPr>
                        <w:t xml:space="preserve">This will appear in the course as text before a button, leading to the interactive platform assignment.</w:t>
                      </w:r>
                    </w:ins>
                  </w:sdtContent>
                </w:sdt>
              </w:p>
            </w:sdtContent>
          </w:sdt>
          <w:sdt>
            <w:sdtPr>
              <w:tag w:val="goog_rdk_20"/>
            </w:sdtPr>
            <w:sdtContent>
              <w:p w:rsidR="00000000" w:rsidDel="00000000" w:rsidP="00000000" w:rsidRDefault="00000000" w:rsidRPr="00000000" w14:paraId="00000012">
                <w:pPr>
                  <w:spacing w:line="276" w:lineRule="auto"/>
                  <w:rPr>
                    <w:ins w:author="James Boyette" w:id="0" w:date="2021-12-14T02:21:42Z"/>
                    <w:sz w:val="32"/>
                    <w:szCs w:val="32"/>
                  </w:rPr>
                </w:pPr>
                <w:sdt>
                  <w:sdtPr>
                    <w:tag w:val="goog_rdk_19"/>
                  </w:sdtPr>
                  <w:sdtContent>
                    <w:ins w:author="James Boyette" w:id="0" w:date="2021-12-14T02:21:42Z">
                      <w:r w:rsidDel="00000000" w:rsidR="00000000" w:rsidRPr="00000000">
                        <w:rPr>
                          <w:rtl w:val="0"/>
                        </w:rPr>
                      </w:r>
                    </w:ins>
                  </w:sdtContent>
                </w:sdt>
              </w:p>
            </w:sdtContent>
          </w:sdt>
          <w:sdt>
            <w:sdtPr>
              <w:tag w:val="goog_rdk_23"/>
            </w:sdtPr>
            <w:sdtContent>
              <w:p w:rsidR="00000000" w:rsidDel="00000000" w:rsidP="00000000" w:rsidRDefault="00000000" w:rsidRPr="00000000" w14:paraId="00000013">
                <w:pPr>
                  <w:rPr>
                    <w:del w:author="James Boyette" w:id="0" w:date="2021-12-14T02:21:42Z"/>
                    <w:color w:val="ffffff"/>
                  </w:rPr>
                </w:pPr>
                <w:sdt>
                  <w:sdtPr>
                    <w:tag w:val="goog_rdk_22"/>
                  </w:sdtPr>
                  <w:sdtContent>
                    <w:del w:author="James Boyette" w:id="0" w:date="2021-12-14T02:21:42Z">
                      <w:r w:rsidDel="00000000" w:rsidR="00000000" w:rsidRPr="00000000">
                        <w:rPr>
                          <w:color w:val="ffffff"/>
                          <w:rtl w:val="0"/>
                        </w:rPr>
                        <w:delText xml:space="preserve">The Assignment</w:delText>
                      </w:r>
                    </w:del>
                  </w:sdtContent>
                </w:sdt>
              </w:p>
            </w:sdtContent>
          </w:sdt>
          <w:p w:rsidR="00000000" w:rsidDel="00000000" w:rsidP="00000000" w:rsidRDefault="00000000" w:rsidRPr="00000000" w14:paraId="00000014">
            <w:pPr>
              <w:spacing w:line="276" w:lineRule="auto"/>
              <w:rPr>
                <w:color w:val="ffffff"/>
              </w:rPr>
            </w:pPr>
            <w:sdt>
              <w:sdtPr>
                <w:tag w:val="goog_rdk_24"/>
              </w:sdtPr>
              <w:sdtContent>
                <w:del w:author="James Boyette" w:id="0" w:date="2021-12-14T02:21:42Z">
                  <w:r w:rsidDel="00000000" w:rsidR="00000000" w:rsidRPr="00000000">
                    <w:rPr>
                      <w:color w:val="d9d9d9"/>
                      <w:sz w:val="16"/>
                      <w:szCs w:val="16"/>
                      <w:rtl w:val="0"/>
                    </w:rPr>
                    <w:delText xml:space="preserve">A short specific description of the assignment and tasks using bullet points that the student will need to do. This will appear in the assignment itself.</w:delText>
                  </w:r>
                </w:del>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pacing w:line="276" w:lineRule="auto"/>
              <w:ind w:left="0" w:firstLine="0"/>
              <w:rPr/>
            </w:pPr>
            <w:r w:rsidDel="00000000" w:rsidR="00000000" w:rsidRPr="00000000">
              <w:rPr>
                <w:rtl w:val="0"/>
              </w:rPr>
              <w:t xml:space="preserve">Ah variables - the Amazon boxes of code! As developers, we are going to be declaring a lot of variables, and storing all sorts of stuff in them. In fact, imagine you’re a newly-hired dev tasked with</w:t>
            </w:r>
            <w:r w:rsidDel="00000000" w:rsidR="00000000" w:rsidRPr="00000000">
              <w:rPr>
                <w:b w:val="1"/>
                <w:rtl w:val="0"/>
              </w:rPr>
              <w:t xml:space="preserve"> updating Amazon’s customer database code</w:t>
            </w:r>
            <w:r w:rsidDel="00000000" w:rsidR="00000000" w:rsidRPr="00000000">
              <w:rPr>
                <w:rtl w:val="0"/>
              </w:rPr>
              <w:t xml:space="preserve">. </w:t>
            </w:r>
          </w:p>
          <w:p w:rsidR="00000000" w:rsidDel="00000000" w:rsidP="00000000" w:rsidRDefault="00000000" w:rsidRPr="00000000" w14:paraId="00000016">
            <w:pPr>
              <w:spacing w:line="276" w:lineRule="auto"/>
              <w:ind w:left="0" w:firstLine="0"/>
              <w:rPr/>
            </w:pPr>
            <w:r w:rsidDel="00000000" w:rsidR="00000000" w:rsidRPr="00000000">
              <w:rPr>
                <w:rtl w:val="0"/>
              </w:rPr>
              <w:t xml:space="preserve">Given that engineers need to think about how users will use their websites and programs …</w:t>
            </w:r>
          </w:p>
          <w:p w:rsidR="00000000" w:rsidDel="00000000" w:rsidP="00000000" w:rsidRDefault="00000000" w:rsidRPr="00000000" w14:paraId="00000017">
            <w:pPr>
              <w:spacing w:line="276" w:lineRule="auto"/>
              <w:ind w:left="0" w:firstLine="0"/>
              <w:rPr/>
            </w:pPr>
            <w:r w:rsidDel="00000000" w:rsidR="00000000" w:rsidRPr="00000000">
              <w:rPr>
                <w:rtl w:val="0"/>
              </w:rPr>
            </w:r>
          </w:p>
          <w:p w:rsidR="00000000" w:rsidDel="00000000" w:rsidP="00000000" w:rsidRDefault="00000000" w:rsidRPr="00000000" w14:paraId="00000018">
            <w:pPr>
              <w:numPr>
                <w:ilvl w:val="0"/>
                <w:numId w:val="4"/>
              </w:numPr>
              <w:spacing w:line="276" w:lineRule="auto"/>
              <w:ind w:left="720" w:hanging="360"/>
              <w:rPr>
                <w:u w:val="none"/>
              </w:rPr>
            </w:pPr>
            <w:r w:rsidDel="00000000" w:rsidR="00000000" w:rsidRPr="00000000">
              <w:rPr>
                <w:rtl w:val="0"/>
              </w:rPr>
              <w:t xml:space="preserve">Can you think of information you would need to get from Amazon’s users? </w:t>
            </w:r>
          </w:p>
          <w:p w:rsidR="00000000" w:rsidDel="00000000" w:rsidP="00000000" w:rsidRDefault="00000000" w:rsidRPr="00000000" w14:paraId="00000019">
            <w:pPr>
              <w:numPr>
                <w:ilvl w:val="0"/>
                <w:numId w:val="4"/>
              </w:numPr>
              <w:spacing w:line="276" w:lineRule="auto"/>
              <w:ind w:left="720" w:hanging="360"/>
              <w:rPr>
                <w:u w:val="none"/>
              </w:rPr>
            </w:pPr>
            <w:r w:rsidDel="00000000" w:rsidR="00000000" w:rsidRPr="00000000">
              <w:rPr>
                <w:rtl w:val="0"/>
              </w:rPr>
              <w:t xml:space="preserve">Of all that information, what </w:t>
            </w:r>
            <w:sdt>
              <w:sdtPr>
                <w:tag w:val="goog_rdk_25"/>
              </w:sdtPr>
              <w:sdtContent>
                <w:ins w:author="James Boyette" w:id="1" w:date="2021-12-13T13:08:33Z">
                  <w:r w:rsidDel="00000000" w:rsidR="00000000" w:rsidRPr="00000000">
                    <w:rPr>
                      <w:rtl w:val="0"/>
                    </w:rPr>
                    <w:t xml:space="preserve">do you think will stay the same? Does governmental identification, like Social Security numbers, change very frequently? Aren’t things like memorial dates - someone’s birthday, or the day they became a member - likely to be </w:t>
                  </w:r>
                  <w:r w:rsidDel="00000000" w:rsidR="00000000" w:rsidRPr="00000000">
                    <w:rPr>
                      <w:rtl w:val="0"/>
                    </w:rPr>
                    <w:t xml:space="preserve">permanent</w:t>
                  </w:r>
                  <w:r w:rsidDel="00000000" w:rsidR="00000000" w:rsidRPr="00000000">
                    <w:rPr>
                      <w:rtl w:val="0"/>
                    </w:rPr>
                    <w:t xml:space="preserve">? You will need to make variables that can’t be accidentally changed for these sorts of things. </w:t>
                  </w:r>
                </w:ins>
              </w:sdtContent>
            </w:sdt>
            <w:sdt>
              <w:sdtPr>
                <w:tag w:val="goog_rdk_26"/>
              </w:sdtPr>
              <w:sdtContent>
                <w:del w:author="James Boyette" w:id="1" w:date="2021-12-13T13:08:33Z">
                  <w:r w:rsidDel="00000000" w:rsidR="00000000" w:rsidRPr="00000000">
                    <w:rPr>
                      <w:rtl w:val="0"/>
                    </w:rPr>
                    <w:delText xml:space="preserve">would we want</w:delText>
                  </w:r>
                </w:del>
                <w:sdt>
                  <w:sdtPr>
                    <w:tag w:val="goog_rdk_27"/>
                  </w:sdtPr>
                  <w:sdtContent>
                    <w:commentRangeStart w:id="0"/>
                  </w:sdtContent>
                </w:sdt>
                <w:del w:author="James Boyette" w:id="1" w:date="2021-12-13T13:08:33Z">
                  <w:sdt>
                    <w:sdtPr>
                      <w:tag w:val="goog_rdk_28"/>
                    </w:sdtPr>
                    <w:sdtContent>
                      <w:commentRangeStart w:id="1"/>
                    </w:sdtContent>
                  </w:sdt>
                  <w:r w:rsidDel="00000000" w:rsidR="00000000" w:rsidRPr="00000000">
                    <w:rPr>
                      <w:rtl w:val="0"/>
                    </w:rPr>
                    <w:delText xml:space="preserve"> to make permanent</w:delText>
                  </w:r>
                  <w:commentRangeEnd w:id="0"/>
                  <w:r w:rsidDel="00000000" w:rsidR="00000000" w:rsidRPr="00000000">
                    <w:commentReference w:id="0"/>
                  </w:r>
                  <w:commentRangeEnd w:id="1"/>
                  <w:r w:rsidDel="00000000" w:rsidR="00000000" w:rsidRPr="00000000">
                    <w:commentReference w:id="1"/>
                  </w:r>
                  <w:r w:rsidDel="00000000" w:rsidR="00000000" w:rsidRPr="00000000">
                    <w:rPr>
                      <w:rtl w:val="0"/>
                    </w:rPr>
                    <w:delText xml:space="preserve">? </w:delText>
                  </w:r>
                </w:del>
              </w:sdtContent>
            </w:sdt>
            <w:r w:rsidDel="00000000" w:rsidR="00000000" w:rsidRPr="00000000">
              <w:rPr>
                <w:rtl w:val="0"/>
              </w:rPr>
            </w:r>
          </w:p>
          <w:p w:rsidR="00000000" w:rsidDel="00000000" w:rsidP="00000000" w:rsidRDefault="00000000" w:rsidRPr="00000000" w14:paraId="0000001A">
            <w:pPr>
              <w:numPr>
                <w:ilvl w:val="0"/>
                <w:numId w:val="4"/>
              </w:numPr>
              <w:spacing w:line="276" w:lineRule="auto"/>
              <w:ind w:left="720" w:hanging="360"/>
              <w:rPr>
                <w:u w:val="none"/>
              </w:rPr>
            </w:pPr>
            <w:sdt>
              <w:sdtPr>
                <w:tag w:val="goog_rdk_30"/>
              </w:sdtPr>
              <w:sdtContent>
                <w:ins w:author="James Boyette" w:id="2" w:date="2021-12-14T02:18:26Z">
                  <w:r w:rsidDel="00000000" w:rsidR="00000000" w:rsidRPr="00000000">
                    <w:rPr>
                      <w:rtl w:val="0"/>
                    </w:rPr>
                    <w:t xml:space="preserve">And </w:t>
                  </w:r>
                </w:ins>
              </w:sdtContent>
            </w:sdt>
            <w:sdt>
              <w:sdtPr>
                <w:tag w:val="goog_rdk_31"/>
              </w:sdtPr>
              <w:sdtContent>
                <w:del w:author="James Boyette" w:id="2" w:date="2021-12-14T02:18:26Z">
                  <w:r w:rsidDel="00000000" w:rsidR="00000000" w:rsidRPr="00000000">
                    <w:rPr>
                      <w:rtl w:val="0"/>
                    </w:rPr>
                    <w:delText xml:space="preserve">W</w:delText>
                  </w:r>
                </w:del>
              </w:sdtContent>
            </w:sdt>
            <w:sdt>
              <w:sdtPr>
                <w:tag w:val="goog_rdk_32"/>
              </w:sdtPr>
              <w:sdtContent>
                <w:ins w:author="James Boyette" w:id="2" w:date="2021-12-14T02:18:26Z">
                  <w:r w:rsidDel="00000000" w:rsidR="00000000" w:rsidRPr="00000000">
                    <w:rPr>
                      <w:rtl w:val="0"/>
                    </w:rPr>
                    <w:t xml:space="preserve">w</w:t>
                  </w:r>
                </w:ins>
              </w:sdtContent>
            </w:sdt>
            <w:r w:rsidDel="00000000" w:rsidR="00000000" w:rsidRPr="00000000">
              <w:rPr>
                <w:rtl w:val="0"/>
              </w:rPr>
              <w:t xml:space="preserve">hat would you want to make updateable? </w:t>
            </w:r>
            <w:sdt>
              <w:sdtPr>
                <w:tag w:val="goog_rdk_33"/>
              </w:sdtPr>
              <w:sdtContent>
                <w:ins w:author="James Boyette" w:id="3" w:date="2021-12-14T02:18:32Z">
                  <w:r w:rsidDel="00000000" w:rsidR="00000000" w:rsidRPr="00000000">
                    <w:rPr>
                      <w:rtl w:val="0"/>
                    </w:rPr>
                    <w:t xml:space="preserve">What will likely change regularly: shipping addresses, credit card numbers, and last names for instance? </w:t>
                  </w:r>
                </w:ins>
              </w:sdtContent>
            </w:sdt>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rPr>
                <w:u w:val="none"/>
              </w:rPr>
            </w:pPr>
            <w:sdt>
              <w:sdtPr>
                <w:tag w:val="goog_rdk_35"/>
              </w:sdtPr>
              <w:sdtContent>
                <w:ins w:author="James Boyette" w:id="4" w:date="2021-12-14T02:19:36Z">
                  <w:r w:rsidDel="00000000" w:rsidR="00000000" w:rsidRPr="00000000">
                    <w:rPr>
                      <w:rtl w:val="0"/>
                    </w:rPr>
                    <w:t xml:space="preserve">Finally, </w:t>
                  </w:r>
                </w:ins>
              </w:sdtContent>
            </w:sdt>
            <w:sdt>
              <w:sdtPr>
                <w:tag w:val="goog_rdk_36"/>
              </w:sdtPr>
              <w:sdtContent>
                <w:del w:author="James Boyette" w:id="4" w:date="2021-12-14T02:19:36Z">
                  <w:r w:rsidDel="00000000" w:rsidR="00000000" w:rsidRPr="00000000">
                    <w:rPr>
                      <w:rtl w:val="0"/>
                    </w:rPr>
                    <w:delText xml:space="preserve">W</w:delText>
                  </w:r>
                </w:del>
              </w:sdtContent>
            </w:sdt>
            <w:sdt>
              <w:sdtPr>
                <w:tag w:val="goog_rdk_37"/>
              </w:sdtPr>
              <w:sdtContent>
                <w:ins w:author="James Boyette" w:id="4" w:date="2021-12-14T02:19:36Z">
                  <w:r w:rsidDel="00000000" w:rsidR="00000000" w:rsidRPr="00000000">
                    <w:rPr>
                      <w:rtl w:val="0"/>
                    </w:rPr>
                    <w:t xml:space="preserve">w</w:t>
                  </w:r>
                </w:ins>
              </w:sdtContent>
            </w:sdt>
            <w:r w:rsidDel="00000000" w:rsidR="00000000" w:rsidRPr="00000000">
              <w:rPr>
                <w:rtl w:val="0"/>
              </w:rPr>
              <w:t xml:space="preserve">hat declaration should you expect to see a lot of</w:t>
            </w:r>
            <w:sdt>
              <w:sdtPr>
                <w:tag w:val="goog_rdk_38"/>
              </w:sdtPr>
              <w:sdtContent>
                <w:ins w:author="James Boyette" w:id="5" w:date="2021-12-14T02:19:57Z">
                  <w:r w:rsidDel="00000000" w:rsidR="00000000" w:rsidRPr="00000000">
                    <w:rPr>
                      <w:rtl w:val="0"/>
                    </w:rPr>
                    <w:t xml:space="preserve"> in old,</w:t>
                  </w:r>
                </w:ins>
              </w:sdtContent>
            </w:sdt>
            <w:sdt>
              <w:sdtPr>
                <w:tag w:val="goog_rdk_39"/>
              </w:sdtPr>
              <w:sdtContent>
                <w:del w:author="James Boyette" w:id="5" w:date="2021-12-14T02:19:57Z">
                  <w:r w:rsidDel="00000000" w:rsidR="00000000" w:rsidRPr="00000000">
                    <w:rPr>
                      <w:rtl w:val="0"/>
                    </w:rPr>
                    <w:delText xml:space="preserve">, given that we’re working on </w:delText>
                  </w:r>
                </w:del>
              </w:sdtContent>
            </w:sdt>
            <w:r w:rsidDel="00000000" w:rsidR="00000000" w:rsidRPr="00000000">
              <w:rPr>
                <w:rtl w:val="0"/>
              </w:rPr>
              <w:t xml:space="preserve">pre-existing code?</w:t>
            </w:r>
            <w:sdt>
              <w:sdtPr>
                <w:tag w:val="goog_rdk_40"/>
              </w:sdtPr>
              <w:sdtContent>
                <w:ins w:author="James Boyette" w:id="6" w:date="2021-12-14T02:20:04Z">
                  <w:r w:rsidDel="00000000" w:rsidR="00000000" w:rsidRPr="00000000">
                    <w:rPr>
                      <w:rtl w:val="0"/>
                    </w:rPr>
                    <w:t xml:space="preserve"> How were variables originally declared in Javascript?</w:t>
                  </w:r>
                </w:ins>
              </w:sdtContent>
            </w:sdt>
            <w:r w:rsidDel="00000000" w:rsidR="00000000" w:rsidRPr="00000000">
              <w:rPr>
                <w:rtl w:val="0"/>
              </w:rPr>
            </w:r>
          </w:p>
          <w:p w:rsidR="00000000" w:rsidDel="00000000" w:rsidP="00000000" w:rsidRDefault="00000000" w:rsidRPr="00000000" w14:paraId="0000001C">
            <w:pPr>
              <w:spacing w:line="276" w:lineRule="auto"/>
              <w:ind w:left="0" w:firstLine="0"/>
              <w:rPr/>
            </w:pPr>
            <w:r w:rsidDel="00000000" w:rsidR="00000000" w:rsidRPr="00000000">
              <w:rPr>
                <w:rtl w:val="0"/>
              </w:rPr>
            </w:r>
          </w:p>
          <w:p w:rsidR="00000000" w:rsidDel="00000000" w:rsidP="00000000" w:rsidRDefault="00000000" w:rsidRPr="00000000" w14:paraId="0000001D">
            <w:pPr>
              <w:spacing w:line="276" w:lineRule="auto"/>
              <w:ind w:left="0" w:firstLine="0"/>
              <w:rPr>
                <w:strike w:val="1"/>
              </w:rPr>
            </w:pPr>
            <w:sdt>
              <w:sdtPr>
                <w:tag w:val="goog_rdk_41"/>
              </w:sdtPr>
              <w:sdtContent>
                <w:commentRangeStart w:id="2"/>
              </w:sdtContent>
            </w:sdt>
            <w:sdt>
              <w:sdtPr>
                <w:tag w:val="goog_rdk_42"/>
              </w:sdtPr>
              <w:sdtContent>
                <w:commentRangeStart w:id="3"/>
              </w:sdtContent>
            </w:sdt>
            <w:sdt>
              <w:sdtPr>
                <w:tag w:val="goog_rdk_43"/>
              </w:sdtPr>
              <w:sdtContent>
                <w:commentRangeStart w:id="4"/>
              </w:sdtContent>
            </w:sdt>
            <w:r w:rsidDel="00000000" w:rsidR="00000000" w:rsidRPr="00000000">
              <w:rPr>
                <w:strike w:val="1"/>
                <w:rtl w:val="0"/>
              </w:rPr>
              <w:t xml:space="preserve">while </w:t>
            </w:r>
            <w:r w:rsidDel="00000000" w:rsidR="00000000" w:rsidRPr="00000000">
              <w:rPr>
                <w:i w:val="1"/>
                <w:strike w:val="1"/>
                <w:rtl w:val="0"/>
              </w:rPr>
              <w:t xml:space="preserve">also</w:t>
            </w:r>
            <w:r w:rsidDel="00000000" w:rsidR="00000000" w:rsidRPr="00000000">
              <w:rPr>
                <w:strike w:val="1"/>
                <w:rtl w:val="0"/>
              </w:rPr>
              <w:t xml:space="preserve"> thinking about future use-cases (a skill employers will bear-hug you for)</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tc>
      </w:tr>
      <w:tr>
        <w:trPr>
          <w:cantSplit w:val="0"/>
          <w:trHeight w:val="9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rPr>
                <w:color w:val="ffffff"/>
              </w:rPr>
            </w:pPr>
            <w:r w:rsidDel="00000000" w:rsidR="00000000" w:rsidRPr="00000000">
              <w:rPr>
                <w:color w:val="ffffff"/>
                <w:rtl w:val="0"/>
              </w:rPr>
              <w:t xml:space="preserve">The Assignment</w:t>
            </w:r>
          </w:p>
          <w:p w:rsidR="00000000" w:rsidDel="00000000" w:rsidP="00000000" w:rsidRDefault="00000000" w:rsidRPr="00000000" w14:paraId="0000001F">
            <w:pPr>
              <w:spacing w:line="276" w:lineRule="auto"/>
              <w:rPr>
                <w:color w:val="ffffff"/>
              </w:rPr>
            </w:pPr>
            <w:r w:rsidDel="00000000" w:rsidR="00000000" w:rsidRPr="00000000">
              <w:rPr>
                <w:color w:val="ffffff"/>
                <w:rtl w:val="0"/>
              </w:rPr>
              <w:t xml:space="preserve">A short specific description of the assignment and tasks using bullet points that the student will need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76" w:lineRule="auto"/>
              <w:ind w:left="0" w:firstLine="0"/>
              <w:rPr/>
            </w:pPr>
            <w:r w:rsidDel="00000000" w:rsidR="00000000" w:rsidRPr="00000000">
              <w:rPr>
                <w:rtl w:val="0"/>
              </w:rPr>
              <w:t xml:space="preserve">You will need to declare, and then update three different types of variables using what you’ve learned in this lesson.</w:t>
            </w:r>
          </w:p>
        </w:tc>
      </w:tr>
    </w:tbl>
    <w:p w:rsidR="00000000" w:rsidDel="00000000" w:rsidP="00000000" w:rsidRDefault="00000000" w:rsidRPr="00000000" w14:paraId="00000021">
      <w:pPr>
        <w:spacing w:line="276" w:lineRule="auto"/>
        <w:rPr>
          <w:rFonts w:ascii="Arial" w:cs="Arial" w:eastAsia="Arial" w:hAnsi="Arial"/>
          <w:b w:val="1"/>
          <w:sz w:val="22"/>
          <w:szCs w:val="22"/>
        </w:rPr>
      </w:pPr>
      <w:r w:rsidDel="00000000" w:rsidR="00000000" w:rsidRPr="00000000">
        <w:rPr>
          <w:rtl w:val="0"/>
        </w:rPr>
      </w:r>
    </w:p>
    <w:tbl>
      <w:tblPr>
        <w:tblStyle w:val="Table2"/>
        <w:tblW w:w="12915.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070"/>
        <w:gridCol w:w="3135"/>
        <w:gridCol w:w="1230"/>
        <w:gridCol w:w="2640"/>
        <w:gridCol w:w="2985"/>
        <w:tblGridChange w:id="0">
          <w:tblGrid>
            <w:gridCol w:w="855"/>
            <w:gridCol w:w="2070"/>
            <w:gridCol w:w="3135"/>
            <w:gridCol w:w="1230"/>
            <w:gridCol w:w="2640"/>
            <w:gridCol w:w="2985"/>
          </w:tblGrid>
        </w:tblGridChange>
      </w:tblGrid>
      <w:tr>
        <w:trPr>
          <w:cantSplit w:val="0"/>
          <w:trHeight w:val="400" w:hRule="atLeast"/>
          <w:tblHeader w:val="0"/>
        </w:trPr>
        <w:tc>
          <w:tcPr>
            <w:gridSpan w:val="6"/>
            <w:shd w:fill="434343" w:val="clear"/>
            <w:tcMar>
              <w:top w:w="100.0" w:type="dxa"/>
              <w:left w:w="100.0" w:type="dxa"/>
              <w:bottom w:w="100.0" w:type="dxa"/>
              <w:right w:w="100.0" w:type="dxa"/>
            </w:tcMar>
            <w:vAlign w:val="top"/>
          </w:tcPr>
          <w:p w:rsidR="00000000" w:rsidDel="00000000" w:rsidP="00000000" w:rsidRDefault="00000000" w:rsidRPr="00000000" w14:paraId="00000022">
            <w:pPr>
              <w:rPr>
                <w:color w:val="ffffff"/>
              </w:rPr>
            </w:pPr>
            <w:r w:rsidDel="00000000" w:rsidR="00000000" w:rsidRPr="00000000">
              <w:rPr>
                <w:color w:val="ffffff"/>
                <w:rtl w:val="0"/>
              </w:rPr>
              <w:t xml:space="preserve">Steps</w:t>
            </w:r>
          </w:p>
          <w:p w:rsidR="00000000" w:rsidDel="00000000" w:rsidP="00000000" w:rsidRDefault="00000000" w:rsidRPr="00000000" w14:paraId="00000023">
            <w:pPr>
              <w:rPr>
                <w:color w:val="d9d9d9"/>
                <w:sz w:val="18"/>
                <w:szCs w:val="18"/>
              </w:rPr>
            </w:pPr>
            <w:r w:rsidDel="00000000" w:rsidR="00000000" w:rsidRPr="00000000">
              <w:rPr>
                <w:color w:val="d9d9d9"/>
                <w:sz w:val="16"/>
                <w:szCs w:val="16"/>
                <w:rtl w:val="0"/>
              </w:rPr>
              <w:t xml:space="preserve">Step-by-step instructions on what the student should do.</w:t>
            </w:r>
            <w:r w:rsidDel="00000000" w:rsidR="00000000" w:rsidRPr="00000000">
              <w:rPr>
                <w:rtl w:val="0"/>
              </w:rPr>
            </w:r>
          </w:p>
        </w:tc>
      </w:tr>
      <w:tr>
        <w:trPr>
          <w:cantSplit w:val="0"/>
          <w:trHeight w:val="400" w:hRule="atLeast"/>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29">
            <w:pPr>
              <w:widowControl w:val="0"/>
              <w:rPr>
                <w:color w:val="ffffff"/>
              </w:rPr>
            </w:pPr>
            <w:r w:rsidDel="00000000" w:rsidR="00000000" w:rsidRPr="00000000">
              <w:rPr>
                <w:color w:val="ffffff"/>
                <w:rtl w:val="0"/>
              </w:rPr>
              <w:t xml:space="preserve">Step #</w:t>
            </w:r>
          </w:p>
        </w:tc>
        <w:tc>
          <w:tcPr>
            <w:shd w:fill="434343" w:val="clear"/>
            <w:tcMar>
              <w:top w:w="100.0" w:type="dxa"/>
              <w:left w:w="100.0" w:type="dxa"/>
              <w:bottom w:w="100.0" w:type="dxa"/>
              <w:right w:w="100.0" w:type="dxa"/>
            </w:tcMar>
            <w:vAlign w:val="top"/>
          </w:tcPr>
          <w:p w:rsidR="00000000" w:rsidDel="00000000" w:rsidP="00000000" w:rsidRDefault="00000000" w:rsidRPr="00000000" w14:paraId="0000002A">
            <w:pPr>
              <w:widowControl w:val="0"/>
              <w:rPr>
                <w:color w:val="ffffff"/>
              </w:rPr>
            </w:pPr>
            <w:r w:rsidDel="00000000" w:rsidR="00000000" w:rsidRPr="00000000">
              <w:rPr>
                <w:color w:val="ffffff"/>
                <w:rtl w:val="0"/>
              </w:rPr>
              <w:t xml:space="preserve">Step</w:t>
            </w:r>
          </w:p>
          <w:p w:rsidR="00000000" w:rsidDel="00000000" w:rsidP="00000000" w:rsidRDefault="00000000" w:rsidRPr="00000000" w14:paraId="0000002B">
            <w:pPr>
              <w:widowControl w:val="0"/>
              <w:rPr>
                <w:i w:val="1"/>
                <w:color w:val="d9d9d9"/>
                <w:sz w:val="10"/>
                <w:szCs w:val="10"/>
              </w:rPr>
            </w:pPr>
            <w:r w:rsidDel="00000000" w:rsidR="00000000" w:rsidRPr="00000000">
              <w:rPr>
                <w:color w:val="d9d9d9"/>
                <w:sz w:val="16"/>
                <w:szCs w:val="16"/>
                <w:rtl w:val="0"/>
              </w:rPr>
              <w:t xml:space="preserve">Write each task, e.g.  </w:t>
            </w:r>
            <w:r w:rsidDel="00000000" w:rsidR="00000000" w:rsidRPr="00000000">
              <w:rPr>
                <w:rFonts w:ascii="Arial" w:cs="Arial" w:eastAsia="Arial" w:hAnsi="Arial"/>
                <w:i w:val="1"/>
                <w:color w:val="d9d9d9"/>
                <w:sz w:val="16"/>
                <w:szCs w:val="16"/>
                <w:rtl w:val="0"/>
              </w:rPr>
              <w:t xml:space="preserve">Give a div with a class of “box0” a top margin of 20px.</w:t>
            </w:r>
            <w:r w:rsidDel="00000000" w:rsidR="00000000" w:rsidRPr="00000000">
              <w:rPr>
                <w:rtl w:val="0"/>
              </w:rPr>
            </w:r>
          </w:p>
        </w:tc>
        <w:tc>
          <w:tcPr>
            <w:shd w:fill="434343" w:val="clear"/>
            <w:tcMar>
              <w:top w:w="100.0" w:type="dxa"/>
              <w:left w:w="100.0" w:type="dxa"/>
              <w:bottom w:w="100.0" w:type="dxa"/>
              <w:right w:w="100.0" w:type="dxa"/>
            </w:tcMar>
            <w:vAlign w:val="top"/>
          </w:tcPr>
          <w:p w:rsidR="00000000" w:rsidDel="00000000" w:rsidP="00000000" w:rsidRDefault="00000000" w:rsidRPr="00000000" w14:paraId="0000002C">
            <w:pPr>
              <w:widowControl w:val="0"/>
              <w:rPr>
                <w:color w:val="ffffff"/>
              </w:rPr>
            </w:pPr>
            <w:r w:rsidDel="00000000" w:rsidR="00000000" w:rsidRPr="00000000">
              <w:rPr>
                <w:color w:val="ffffff"/>
                <w:rtl w:val="0"/>
              </w:rPr>
              <w:t xml:space="preserve">Hint</w:t>
            </w:r>
          </w:p>
          <w:p w:rsidR="00000000" w:rsidDel="00000000" w:rsidP="00000000" w:rsidRDefault="00000000" w:rsidRPr="00000000" w14:paraId="0000002D">
            <w:pPr>
              <w:widowControl w:val="0"/>
              <w:rPr>
                <w:i w:val="1"/>
                <w:color w:val="d9d9d9"/>
                <w:sz w:val="12"/>
                <w:szCs w:val="12"/>
              </w:rPr>
            </w:pPr>
            <w:r w:rsidDel="00000000" w:rsidR="00000000" w:rsidRPr="00000000">
              <w:rPr>
                <w:color w:val="d9d9d9"/>
                <w:sz w:val="16"/>
                <w:szCs w:val="16"/>
                <w:rtl w:val="0"/>
              </w:rPr>
              <w:t xml:space="preserve">Write some text (and maybe a part of code if relevant) which would hint the student to figure out the correct step forward, e.g. </w:t>
            </w:r>
            <w:r w:rsidDel="00000000" w:rsidR="00000000" w:rsidRPr="00000000">
              <w:rPr>
                <w:i w:val="1"/>
                <w:color w:val="d9d9d9"/>
                <w:sz w:val="16"/>
                <w:szCs w:val="16"/>
                <w:rtl w:val="0"/>
              </w:rPr>
              <w:t xml:space="preserve">Use border: Xpx solid red.</w:t>
            </w:r>
            <w:r w:rsidDel="00000000" w:rsidR="00000000" w:rsidRPr="00000000">
              <w:rPr>
                <w:rtl w:val="0"/>
              </w:rPr>
            </w:r>
          </w:p>
        </w:tc>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2E">
            <w:pPr>
              <w:widowControl w:val="0"/>
              <w:rPr>
                <w:color w:val="d9d9d9"/>
                <w:sz w:val="16"/>
                <w:szCs w:val="16"/>
              </w:rPr>
            </w:pPr>
            <w:r w:rsidDel="00000000" w:rsidR="00000000" w:rsidRPr="00000000">
              <w:rPr>
                <w:color w:val="ffffff"/>
                <w:rtl w:val="0"/>
              </w:rPr>
              <w:t xml:space="preserve">Instructions</w:t>
              <w:br w:type="textWrapping"/>
            </w: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Declare a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5"/>
              </w:numPr>
              <w:spacing w:line="240" w:lineRule="auto"/>
              <w:ind w:left="720" w:hanging="360"/>
              <w:rPr>
                <w:u w:val="none"/>
              </w:rPr>
            </w:pPr>
            <w:r w:rsidDel="00000000" w:rsidR="00000000" w:rsidRPr="00000000">
              <w:rPr>
                <w:rtl w:val="0"/>
              </w:rPr>
              <w:t xml:space="preserve">“Declaring” is when you create a box</w:t>
            </w:r>
          </w:p>
          <w:p w:rsidR="00000000" w:rsidDel="00000000" w:rsidP="00000000" w:rsidRDefault="00000000" w:rsidRPr="00000000" w14:paraId="00000034">
            <w:pPr>
              <w:widowControl w:val="0"/>
              <w:numPr>
                <w:ilvl w:val="0"/>
                <w:numId w:val="5"/>
              </w:numPr>
              <w:spacing w:line="240" w:lineRule="auto"/>
              <w:ind w:left="720" w:hanging="360"/>
              <w:rPr>
                <w:u w:val="none"/>
              </w:rPr>
            </w:pPr>
            <w:r w:rsidDel="00000000" w:rsidR="00000000" w:rsidRPr="00000000">
              <w:rPr>
                <w:rtl w:val="0"/>
              </w:rPr>
              <w:t xml:space="preserve">Of the three ways you can declare a variable, only two are malleable/updateable, and one is no-longer favored … so of course you’ll see it in everyone’s code</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5"/>
              </w:numPr>
              <w:spacing w:line="240" w:lineRule="auto"/>
              <w:ind w:left="720" w:hanging="360"/>
              <w:rPr/>
            </w:pPr>
            <w:r w:rsidDel="00000000" w:rsidR="00000000" w:rsidRPr="00000000">
              <w:rPr>
                <w:rtl w:val="0"/>
              </w:rPr>
              <w:t xml:space="preserve">Declare three different variables, using the three different declarations you’ve learned.</w:t>
            </w:r>
          </w:p>
          <w:p w:rsidR="00000000" w:rsidDel="00000000" w:rsidP="00000000" w:rsidRDefault="00000000" w:rsidRPr="00000000" w14:paraId="00000036">
            <w:pPr>
              <w:widowControl w:val="0"/>
              <w:numPr>
                <w:ilvl w:val="0"/>
                <w:numId w:val="5"/>
              </w:numPr>
              <w:spacing w:line="240" w:lineRule="auto"/>
              <w:ind w:left="720" w:hanging="360"/>
              <w:rPr>
                <w:u w:val="none"/>
              </w:rPr>
            </w:pPr>
            <w:r w:rsidDel="00000000" w:rsidR="00000000" w:rsidRPr="00000000">
              <w:rPr>
                <w:rtl w:val="0"/>
              </w:rPr>
              <w:t xml:space="preserve">Bonus Objective: name your variables something better than variableOne … because you will get along much better with your coworkers if they can quickly understand what’s in the box </w:t>
            </w:r>
            <w:r w:rsidDel="00000000" w:rsidR="00000000" w:rsidRPr="00000000">
              <w:rPr>
                <w:i w:val="1"/>
                <w:rtl w:val="0"/>
              </w:rPr>
              <w:t xml:space="preserve">just by reading</w:t>
            </w:r>
            <w:r w:rsidDel="00000000" w:rsidR="00000000" w:rsidRPr="00000000">
              <w:rPr>
                <w:rtl w:val="0"/>
              </w:rPr>
              <w:t xml:space="preserve"> the box (ie customerFirstName).</w:t>
            </w:r>
          </w:p>
          <w:p w:rsidR="00000000" w:rsidDel="00000000" w:rsidP="00000000" w:rsidRDefault="00000000" w:rsidRPr="00000000" w14:paraId="00000037">
            <w:pPr>
              <w:widowControl w:val="0"/>
              <w:spacing w:lin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widowControl w:val="0"/>
              <w:spacing w:line="240" w:lineRule="auto"/>
              <w:rPr>
                <w:rFonts w:ascii="Arial" w:cs="Arial" w:eastAsia="Arial" w:hAnsi="Arial"/>
                <w:b w:val="1"/>
                <w:i w:val="1"/>
                <w:sz w:val="22"/>
                <w:szCs w:val="22"/>
              </w:rPr>
            </w:pPr>
            <w:r w:rsidDel="00000000" w:rsidR="00000000" w:rsidRPr="00000000">
              <w:rPr>
                <w:i w:val="1"/>
                <w:rtl w:val="0"/>
              </w:rPr>
              <w:t xml:space="preserve">Live Code</w:t>
            </w:r>
            <w:r w:rsidDel="00000000" w:rsidR="00000000" w:rsidRPr="00000000">
              <w:rPr>
                <w:rtl w:val="0"/>
              </w:rPr>
              <w:t xml:space="preserve">:</w:t>
            </w:r>
            <w:r w:rsidDel="00000000" w:rsidR="00000000" w:rsidRPr="00000000">
              <w:rPr>
                <w:rtl w:val="0"/>
              </w:rPr>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B">
            <w:pPr>
              <w:widowControl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Initialize your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3"/>
              </w:numPr>
              <w:spacing w:line="240" w:lineRule="auto"/>
              <w:ind w:left="720" w:hanging="360"/>
              <w:rPr>
                <w:u w:val="none"/>
              </w:rPr>
            </w:pPr>
            <w:r w:rsidDel="00000000" w:rsidR="00000000" w:rsidRPr="00000000">
              <w:rPr>
                <w:rtl w:val="0"/>
              </w:rPr>
              <w:t xml:space="preserve">“Initializing” is when you give your variable a value … when you put something </w:t>
            </w:r>
            <w:r w:rsidDel="00000000" w:rsidR="00000000" w:rsidRPr="00000000">
              <w:rPr>
                <w:i w:val="1"/>
                <w:rtl w:val="0"/>
              </w:rPr>
              <w:t xml:space="preserve">inside</w:t>
            </w:r>
            <w:r w:rsidDel="00000000" w:rsidR="00000000" w:rsidRPr="00000000">
              <w:rPr>
                <w:rtl w:val="0"/>
              </w:rPr>
              <w:t xml:space="preserve"> the box</w:t>
            </w:r>
          </w:p>
          <w:p w:rsidR="00000000" w:rsidDel="00000000" w:rsidP="00000000" w:rsidRDefault="00000000" w:rsidRPr="00000000" w14:paraId="0000003E">
            <w:pPr>
              <w:widowControl w:val="0"/>
              <w:numPr>
                <w:ilvl w:val="0"/>
                <w:numId w:val="3"/>
              </w:numPr>
              <w:spacing w:line="240" w:lineRule="auto"/>
              <w:ind w:left="720" w:hanging="360"/>
              <w:rPr>
                <w:u w:val="none"/>
              </w:rPr>
            </w:pPr>
            <w:r w:rsidDel="00000000" w:rsidR="00000000" w:rsidRPr="00000000">
              <w:rPr>
                <w:rtl w:val="0"/>
              </w:rPr>
              <w:t xml:space="preserve">Since “var” and “let” are updateable, these might store things like customer addresses and credit card information</w:t>
            </w:r>
          </w:p>
          <w:p w:rsidR="00000000" w:rsidDel="00000000" w:rsidP="00000000" w:rsidRDefault="00000000" w:rsidRPr="00000000" w14:paraId="0000003F">
            <w:pPr>
              <w:widowControl w:val="0"/>
              <w:numPr>
                <w:ilvl w:val="0"/>
                <w:numId w:val="3"/>
              </w:numPr>
              <w:spacing w:line="240" w:lineRule="auto"/>
              <w:ind w:left="720" w:hanging="360"/>
              <w:rPr>
                <w:u w:val="none"/>
              </w:rPr>
            </w:pPr>
            <w:r w:rsidDel="00000000" w:rsidR="00000000" w:rsidRPr="00000000">
              <w:rPr>
                <w:rtl w:val="0"/>
              </w:rPr>
              <w:t xml:space="preserve">Since “const” is more permanent, you may want to keep things like the ID numbers of Amazon warehouses in them </w:t>
            </w:r>
          </w:p>
          <w:p w:rsidR="00000000" w:rsidDel="00000000" w:rsidP="00000000" w:rsidRDefault="00000000" w:rsidRPr="00000000" w14:paraId="00000040">
            <w:pPr>
              <w:widowControl w:val="0"/>
              <w:numPr>
                <w:ilvl w:val="0"/>
                <w:numId w:val="3"/>
              </w:numPr>
              <w:spacing w:line="240" w:lineRule="auto"/>
              <w:ind w:left="720" w:hanging="360"/>
              <w:rPr>
                <w:u w:val="none"/>
              </w:rPr>
            </w:pPr>
            <w:r w:rsidDel="00000000" w:rsidR="00000000" w:rsidRPr="00000000">
              <w:rPr>
                <w:rtl w:val="0"/>
              </w:rPr>
              <w:t xml:space="preserve">Double-Bonus Objective: try not to lose hours internally-considering the object-permanence of everything in the universe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6"/>
              </w:numPr>
              <w:spacing w:line="240" w:lineRule="auto"/>
              <w:ind w:left="720" w:hanging="360"/>
              <w:rPr/>
            </w:pPr>
            <w:r w:rsidDel="00000000" w:rsidR="00000000" w:rsidRPr="00000000">
              <w:rPr>
                <w:rtl w:val="0"/>
              </w:rPr>
              <w:t xml:space="preserve">Initialize these variables and console.log to check that your values were successfully-stored</w:t>
            </w:r>
          </w:p>
          <w:p w:rsidR="00000000" w:rsidDel="00000000" w:rsidP="00000000" w:rsidRDefault="00000000" w:rsidRPr="00000000" w14:paraId="00000042">
            <w:pPr>
              <w:widowControl w:val="0"/>
              <w:numPr>
                <w:ilvl w:val="0"/>
                <w:numId w:val="6"/>
              </w:numPr>
              <w:spacing w:line="240" w:lineRule="auto"/>
              <w:ind w:left="720" w:hanging="360"/>
            </w:pPr>
            <w:r w:rsidDel="00000000" w:rsidR="00000000" w:rsidRPr="00000000">
              <w:rPr>
                <w:rtl w:val="0"/>
              </w:rPr>
              <w:t xml:space="preserve">Bonus Objective: store a value in each declaration that embraces the strengths and limitations of that declaration</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i w:val="1"/>
                <w:rtl w:val="0"/>
              </w:rPr>
              <w:t xml:space="preserve">Live Code</w:t>
            </w:r>
            <w:r w:rsidDel="00000000" w:rsidR="00000000" w:rsidRPr="00000000">
              <w:rPr>
                <w:rtl w:val="0"/>
              </w:rPr>
              <w:t xml:space="preserve">:</w:t>
            </w:r>
          </w:p>
          <w:p w:rsidR="00000000" w:rsidDel="00000000" w:rsidP="00000000" w:rsidRDefault="00000000" w:rsidRPr="00000000" w14:paraId="00000045">
            <w:pPr>
              <w:widowControl w:val="0"/>
              <w:spacing w:line="240" w:lineRule="auto"/>
              <w:rPr/>
            </w:pPr>
            <w:r w:rsidDel="00000000" w:rsidR="00000000" w:rsidRPr="00000000">
              <w:rPr>
                <w:rtl w:val="0"/>
              </w:rPr>
              <w:t xml:space="preserve">$ var warehouseEmployeeTotal = 73; </w:t>
            </w:r>
          </w:p>
          <w:p w:rsidR="00000000" w:rsidDel="00000000" w:rsidP="00000000" w:rsidRDefault="00000000" w:rsidRPr="00000000" w14:paraId="00000046">
            <w:pPr>
              <w:widowControl w:val="0"/>
              <w:spacing w:line="240" w:lineRule="auto"/>
              <w:rPr/>
            </w:pPr>
            <w:r w:rsidDel="00000000" w:rsidR="00000000" w:rsidRPr="00000000">
              <w:rPr>
                <w:rtl w:val="0"/>
              </w:rPr>
              <w:t xml:space="preserve">$ let warehouseManager = ;</w:t>
            </w:r>
          </w:p>
          <w:p w:rsidR="00000000" w:rsidDel="00000000" w:rsidP="00000000" w:rsidRDefault="00000000" w:rsidRPr="00000000" w14:paraId="00000047">
            <w:pPr>
              <w:widowControl w:val="0"/>
              <w:spacing w:line="240" w:lineRule="auto"/>
              <w:rPr/>
            </w:pPr>
            <w:r w:rsidDel="00000000" w:rsidR="00000000" w:rsidRPr="00000000">
              <w:rPr>
                <w:rtl w:val="0"/>
              </w:rPr>
              <w:t xml:space="preserve">$ const warehouseOj0peningDate = ;</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4A">
            <w:pPr>
              <w:widowControl w:val="0"/>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Redefine your 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numPr>
                <w:ilvl w:val="0"/>
                <w:numId w:val="1"/>
              </w:numPr>
              <w:spacing w:line="240" w:lineRule="auto"/>
              <w:ind w:left="720" w:hanging="360"/>
              <w:rPr>
                <w:u w:val="none"/>
              </w:rPr>
            </w:pPr>
            <w:r w:rsidDel="00000000" w:rsidR="00000000" w:rsidRPr="00000000">
              <w:rPr>
                <w:rtl w:val="0"/>
              </w:rPr>
              <w:t xml:space="preserve">You do not need to re-use a declarative (like “let”) to put something new into your box: </w:t>
            </w:r>
          </w:p>
          <w:p w:rsidR="00000000" w:rsidDel="00000000" w:rsidP="00000000" w:rsidRDefault="00000000" w:rsidRPr="00000000" w14:paraId="0000004D">
            <w:pPr>
              <w:widowControl w:val="0"/>
              <w:spacing w:line="240" w:lineRule="auto"/>
              <w:ind w:left="720" w:firstLine="0"/>
              <w:rPr/>
            </w:pPr>
            <w:r w:rsidDel="00000000" w:rsidR="00000000" w:rsidRPr="00000000">
              <w:rPr>
                <w:rtl w:val="0"/>
              </w:rPr>
              <w:t xml:space="preserve">variableOne = “something new”;</w:t>
            </w:r>
          </w:p>
          <w:p w:rsidR="00000000" w:rsidDel="00000000" w:rsidP="00000000" w:rsidRDefault="00000000" w:rsidRPr="00000000" w14:paraId="0000004E">
            <w:pPr>
              <w:widowControl w:val="0"/>
              <w:spacing w:line="240" w:lineRule="auto"/>
              <w:ind w:left="720" w:firstLine="0"/>
              <w:rPr/>
            </w:pPr>
            <w:r w:rsidDel="00000000" w:rsidR="00000000" w:rsidRPr="00000000">
              <w:rPr>
                <w:rtl w:val="0"/>
              </w:rPr>
              <w:t xml:space="preserve">Instead of</w:t>
            </w:r>
          </w:p>
          <w:p w:rsidR="00000000" w:rsidDel="00000000" w:rsidP="00000000" w:rsidRDefault="00000000" w:rsidRPr="00000000" w14:paraId="0000004F">
            <w:pPr>
              <w:widowControl w:val="0"/>
              <w:spacing w:line="240" w:lineRule="auto"/>
              <w:ind w:left="720" w:firstLine="0"/>
              <w:rPr/>
            </w:pPr>
            <w:r w:rsidDel="00000000" w:rsidR="00000000" w:rsidRPr="00000000">
              <w:rPr>
                <w:b w:val="1"/>
                <w:rtl w:val="0"/>
              </w:rPr>
              <w:t xml:space="preserve">Let </w:t>
            </w:r>
            <w:r w:rsidDel="00000000" w:rsidR="00000000" w:rsidRPr="00000000">
              <w:rPr>
                <w:rtl w:val="0"/>
              </w:rPr>
              <w:t xml:space="preserve">variableOne = “something new”;</w:t>
            </w:r>
          </w:p>
          <w:p w:rsidR="00000000" w:rsidDel="00000000" w:rsidP="00000000" w:rsidRDefault="00000000" w:rsidRPr="00000000" w14:paraId="00000050">
            <w:pPr>
              <w:widowControl w:val="0"/>
              <w:numPr>
                <w:ilvl w:val="0"/>
                <w:numId w:val="2"/>
              </w:numPr>
              <w:spacing w:line="240" w:lineRule="auto"/>
              <w:ind w:left="720" w:hanging="360"/>
              <w:rPr>
                <w:u w:val="none"/>
              </w:rPr>
            </w:pPr>
            <w:r w:rsidDel="00000000" w:rsidR="00000000" w:rsidRPr="00000000">
              <w:rPr>
                <w:rtl w:val="0"/>
              </w:rPr>
              <w:t xml:space="preserve">If you </w:t>
            </w:r>
            <w:r w:rsidDel="00000000" w:rsidR="00000000" w:rsidRPr="00000000">
              <w:rPr>
                <w:i w:val="1"/>
                <w:rtl w:val="0"/>
              </w:rPr>
              <w:t xml:space="preserve">are </w:t>
            </w:r>
            <w:r w:rsidDel="00000000" w:rsidR="00000000" w:rsidRPr="00000000">
              <w:rPr>
                <w:rtl w:val="0"/>
              </w:rPr>
              <w:t xml:space="preserve">able to change all three declarations, then let me be the first to greet you Mr. Neo, sir … the year 1999 really was magical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7"/>
              </w:numPr>
              <w:spacing w:line="240" w:lineRule="auto"/>
              <w:ind w:left="720" w:hanging="360"/>
              <w:rPr>
                <w:u w:val="none"/>
              </w:rPr>
            </w:pPr>
            <w:r w:rsidDel="00000000" w:rsidR="00000000" w:rsidRPr="00000000">
              <w:rPr>
                <w:rtl w:val="0"/>
              </w:rPr>
              <w:t xml:space="preserve">Try to re-declare each variable, just to see if you can</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i w:val="1"/>
                <w:rtl w:val="0"/>
              </w:rPr>
              <w:t xml:space="preserve">Live Code</w:t>
            </w:r>
            <w:r w:rsidDel="00000000" w:rsidR="00000000" w:rsidRPr="00000000">
              <w:rPr>
                <w:rtl w:val="0"/>
              </w:rPr>
              <w:t xml:space="preserve">:</w:t>
            </w:r>
          </w:p>
          <w:p w:rsidR="00000000" w:rsidDel="00000000" w:rsidP="00000000" w:rsidRDefault="00000000" w:rsidRPr="00000000" w14:paraId="00000055">
            <w:pPr>
              <w:widowControl w:val="0"/>
              <w:spacing w:line="240" w:lineRule="auto"/>
              <w:rPr/>
            </w:pPr>
            <w:r w:rsidDel="00000000" w:rsidR="00000000" w:rsidRPr="00000000">
              <w:rPr>
                <w:rtl w:val="0"/>
              </w:rPr>
              <w:t xml:space="preserve">$ var warehouseEmployeeTotal = 73; </w:t>
            </w:r>
          </w:p>
          <w:p w:rsidR="00000000" w:rsidDel="00000000" w:rsidP="00000000" w:rsidRDefault="00000000" w:rsidRPr="00000000" w14:paraId="00000056">
            <w:pPr>
              <w:widowControl w:val="0"/>
              <w:spacing w:line="240" w:lineRule="auto"/>
              <w:rPr/>
            </w:pPr>
            <w:r w:rsidDel="00000000" w:rsidR="00000000" w:rsidRPr="00000000">
              <w:rPr>
                <w:rtl w:val="0"/>
              </w:rPr>
              <w:t xml:space="preserve">$ console.log(warehouseEmployeeTotal);</w:t>
            </w:r>
          </w:p>
          <w:p w:rsidR="00000000" w:rsidDel="00000000" w:rsidP="00000000" w:rsidRDefault="00000000" w:rsidRPr="00000000" w14:paraId="00000057">
            <w:pPr>
              <w:widowControl w:val="0"/>
              <w:spacing w:line="240" w:lineRule="auto"/>
              <w:rPr/>
            </w:pPr>
            <w:r w:rsidDel="00000000" w:rsidR="00000000" w:rsidRPr="00000000">
              <w:rPr>
                <w:rtl w:val="0"/>
              </w:rPr>
              <w:t xml:space="preserve">$ </w:t>
            </w:r>
          </w:p>
          <w:p w:rsidR="00000000" w:rsidDel="00000000" w:rsidP="00000000" w:rsidRDefault="00000000" w:rsidRPr="00000000" w14:paraId="00000058">
            <w:pPr>
              <w:widowControl w:val="0"/>
              <w:spacing w:line="240" w:lineRule="auto"/>
              <w:rPr/>
            </w:pPr>
            <w:r w:rsidDel="00000000" w:rsidR="00000000" w:rsidRPr="00000000">
              <w:rPr>
                <w:rtl w:val="0"/>
              </w:rPr>
              <w:t xml:space="preserve">$ console.log(warehouseEmployeeTotal);</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 let warehouseManager = {“employee ID”: “SM364”};</w:t>
            </w:r>
          </w:p>
          <w:p w:rsidR="00000000" w:rsidDel="00000000" w:rsidP="00000000" w:rsidRDefault="00000000" w:rsidRPr="00000000" w14:paraId="0000005B">
            <w:pPr>
              <w:widowControl w:val="0"/>
              <w:spacing w:line="240" w:lineRule="auto"/>
              <w:rPr/>
            </w:pPr>
            <w:r w:rsidDel="00000000" w:rsidR="00000000" w:rsidRPr="00000000">
              <w:rPr>
                <w:rtl w:val="0"/>
              </w:rPr>
              <w:t xml:space="preserve">$ console.log(warehouseManager);</w:t>
            </w:r>
          </w:p>
          <w:p w:rsidR="00000000" w:rsidDel="00000000" w:rsidP="00000000" w:rsidRDefault="00000000" w:rsidRPr="00000000" w14:paraId="0000005C">
            <w:pPr>
              <w:widowControl w:val="0"/>
              <w:spacing w:line="240" w:lineRule="auto"/>
              <w:rPr/>
            </w:pPr>
            <w:r w:rsidDel="00000000" w:rsidR="00000000" w:rsidRPr="00000000">
              <w:rPr>
                <w:rtl w:val="0"/>
              </w:rPr>
              <w:t xml:space="preserve">$ </w:t>
            </w:r>
          </w:p>
          <w:p w:rsidR="00000000" w:rsidDel="00000000" w:rsidP="00000000" w:rsidRDefault="00000000" w:rsidRPr="00000000" w14:paraId="0000005D">
            <w:pPr>
              <w:widowControl w:val="0"/>
              <w:spacing w:line="240" w:lineRule="auto"/>
              <w:rPr/>
            </w:pPr>
            <w:r w:rsidDel="00000000" w:rsidR="00000000" w:rsidRPr="00000000">
              <w:rPr>
                <w:rtl w:val="0"/>
              </w:rPr>
              <w:t xml:space="preserve">$ console.log(warehouseManager);</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 const warehouseOpeningDate = “2008 8 29”;</w:t>
            </w:r>
          </w:p>
          <w:p w:rsidR="00000000" w:rsidDel="00000000" w:rsidP="00000000" w:rsidRDefault="00000000" w:rsidRPr="00000000" w14:paraId="00000060">
            <w:pPr>
              <w:widowControl w:val="0"/>
              <w:spacing w:line="240" w:lineRule="auto"/>
              <w:rPr/>
            </w:pPr>
            <w:r w:rsidDel="00000000" w:rsidR="00000000" w:rsidRPr="00000000">
              <w:rPr>
                <w:rtl w:val="0"/>
              </w:rPr>
              <w:t xml:space="preserve">$ console.log(warehouseOpeningDate);</w:t>
            </w:r>
          </w:p>
          <w:p w:rsidR="00000000" w:rsidDel="00000000" w:rsidP="00000000" w:rsidRDefault="00000000" w:rsidRPr="00000000" w14:paraId="00000061">
            <w:pPr>
              <w:widowControl w:val="0"/>
              <w:spacing w:line="240" w:lineRule="auto"/>
              <w:rPr/>
            </w:pPr>
            <w:r w:rsidDel="00000000" w:rsidR="00000000" w:rsidRPr="00000000">
              <w:rPr>
                <w:rtl w:val="0"/>
              </w:rPr>
              <w:t xml:space="preserve">$ </w:t>
            </w:r>
          </w:p>
          <w:p w:rsidR="00000000" w:rsidDel="00000000" w:rsidP="00000000" w:rsidRDefault="00000000" w:rsidRPr="00000000" w14:paraId="00000062">
            <w:pPr>
              <w:widowControl w:val="0"/>
              <w:spacing w:line="240" w:lineRule="auto"/>
              <w:rPr/>
            </w:pPr>
            <w:r w:rsidDel="00000000" w:rsidR="00000000" w:rsidRPr="00000000">
              <w:rPr>
                <w:rtl w:val="0"/>
              </w:rPr>
              <w:t xml:space="preserve">$ console.log(warehouseOpeningDate);</w:t>
            </w:r>
          </w:p>
        </w:tc>
      </w:tr>
      <w:tr>
        <w:trPr>
          <w:cantSplit w:val="0"/>
          <w:trHeight w:val="42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6B">
      <w:pPr>
        <w:spacing w:line="276" w:lineRule="auto"/>
        <w:rPr>
          <w:sz w:val="48"/>
          <w:szCs w:val="48"/>
        </w:rPr>
      </w:pPr>
      <w:r w:rsidDel="00000000" w:rsidR="00000000" w:rsidRPr="00000000">
        <w:rPr>
          <w:rtl w:val="0"/>
        </w:rPr>
      </w:r>
    </w:p>
    <w:sectPr>
      <w:headerReference r:id="rId9" w:type="default"/>
      <w:pgSz w:h="12240" w:w="15840" w:orient="landscape"/>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na Vonsaviciute" w:id="2" w:date="2021-11-23T15:25:1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direction can seem a bit vague and overwhelming for beginners I believe. Do we need it? Or can we clarify our idea a bit?</w:t>
      </w:r>
    </w:p>
  </w:comment>
  <w:comment w:author="Lina Vonsaviciute" w:id="3" w:date="2021-11-23T15:41:1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Let's try to keep sentences shorter to bring in even more clarity in our instructions!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our students are non-native speakers, and of course, this is not a reason to over simplify everything. But keeping sentences short helps with clarity I believe!</w:t>
      </w:r>
    </w:p>
  </w:comment>
  <w:comment w:author="James Boyette" w:id="4" w:date="2021-12-14T02:23:06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this is made clearer with the new formatting?</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I've tried to shorten and re-focus my language, but please let me know if it's still unclear or overwhelming?</w:t>
      </w:r>
    </w:p>
  </w:comment>
  <w:comment w:author="Lina Vonsaviciute" w:id="0" w:date="2021-11-23T15:26:59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this? Can you clarify a bit for students?</w:t>
      </w:r>
    </w:p>
  </w:comment>
  <w:comment w:author="James Boyette" w:id="1" w:date="2021-12-14T02:40:06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I'm trying to touch on two things: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BitDegree has already pointed out that these variables have different attributes - ones students should keep in mind both when creating new and debugging pre-existing code, so I'm re-emphasizing these attributes.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order to be very successful, devs need to take time to plan and analyze their project (making lists, reflecting on the MVPs of the project, and generally doing their best to avoid "spaghetti" code), so this seems like a great opportunity to start prompting students to be proactive in their planning and execution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6D" w15:done="0"/>
  <w15:commentEx w15:paraId="00000070" w15:paraIdParent="0000006D" w15:done="0"/>
  <w15:commentEx w15:paraId="00000072" w15:paraIdParent="0000006D" w15:done="0"/>
  <w15:commentEx w15:paraId="00000073" w15:done="0"/>
  <w15:commentEx w15:paraId="00000076" w15:paraIdParent="0000007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center"/>
      <w:rPr/>
    </w:pPr>
    <w:r w:rsidDel="00000000" w:rsidR="00000000" w:rsidRPr="00000000">
      <w:rPr/>
      <w:drawing>
        <wp:inline distB="114300" distT="114300" distL="114300" distR="114300">
          <wp:extent cx="904875" cy="25944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04875" cy="25944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nter" w:cs="Inter" w:eastAsia="Inter" w:hAnsi="Inter"/>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9aQ7Dad9wuWoN8bBMkkELLWiKw==">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