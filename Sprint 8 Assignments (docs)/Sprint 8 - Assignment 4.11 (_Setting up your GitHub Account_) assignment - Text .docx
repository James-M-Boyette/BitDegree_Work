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40"/>
        <w:gridCol w:w="10560"/>
        <w:tblGridChange w:id="0">
          <w:tblGrid>
            <w:gridCol w:w="2340"/>
            <w:gridCol w:w="1056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 (JS Sprint 1),</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4.11 (“Setting up your GitHub Account”)</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Text</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S</w:t>
            </w:r>
            <w:r w:rsidDel="00000000" w:rsidR="00000000" w:rsidRPr="00000000">
              <w:rPr>
                <w:rFonts w:ascii="Inter" w:cs="Inter" w:eastAsia="Inter" w:hAnsi="Inter"/>
                <w:color w:val="d9d9d9"/>
                <w:sz w:val="16"/>
                <w:szCs w:val="16"/>
                <w:rtl w:val="0"/>
              </w:rPr>
              <w:t xml:space="preserve">hould be in the active form, e.g. </w:t>
              <w:br w:type="textWrapping"/>
              <w:t xml:space="preserve">“Create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1"/>
              <w:spacing w:after="0" w:before="0" w:line="276" w:lineRule="auto"/>
              <w:rPr>
                <w:sz w:val="32"/>
                <w:szCs w:val="32"/>
              </w:rPr>
            </w:pPr>
            <w:bookmarkStart w:colFirst="0" w:colLast="0" w:name="_heading=h.gjdgxs" w:id="0"/>
            <w:bookmarkEnd w:id="0"/>
            <w:r w:rsidDel="00000000" w:rsidR="00000000" w:rsidRPr="00000000">
              <w:rPr>
                <w:sz w:val="20"/>
                <w:szCs w:val="20"/>
                <w:rtl w:val="0"/>
              </w:rPr>
              <w:t xml:space="preserve">Let’s create a Github Account!</w:t>
            </w:r>
            <w:r w:rsidDel="00000000" w:rsidR="00000000" w:rsidRPr="00000000">
              <w:rPr>
                <w:rtl w:val="0"/>
              </w:rPr>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color w:val="ffffff"/>
              </w:rPr>
            </w:pPr>
            <w:r w:rsidDel="00000000" w:rsidR="00000000" w:rsidRPr="00000000">
              <w:rPr>
                <w:color w:val="ffffff"/>
                <w:rtl w:val="0"/>
              </w:rPr>
              <w:t xml:space="preserve">The Assignment</w:t>
            </w:r>
          </w:p>
          <w:p w:rsidR="00000000" w:rsidDel="00000000" w:rsidP="00000000" w:rsidRDefault="00000000" w:rsidRPr="00000000" w14:paraId="0000000A">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 This will appear in the assignment itself.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sdt>
              <w:sdtPr>
                <w:tag w:val="goog_rdk_0"/>
              </w:sdtPr>
              <w:sdtContent>
                <w:commentRangeStart w:id="0"/>
              </w:sdtContent>
            </w:sdt>
            <w:r w:rsidDel="00000000" w:rsidR="00000000" w:rsidRPr="00000000">
              <w:rPr>
                <w:rtl w:val="0"/>
              </w:rPr>
              <w:t xml:space="preserve">So now you’ve </w:t>
            </w:r>
            <w:sdt>
              <w:sdtPr>
                <w:tag w:val="goog_rdk_1"/>
              </w:sdtPr>
              <w:sdtContent>
                <w:ins w:author="Lina Vonsaviciute" w:id="0" w:date="2021-11-23T14:08:08Z"/>
                <w:sdt>
                  <w:sdtPr>
                    <w:tag w:val="goog_rdk_2"/>
                  </w:sdtPr>
                  <w:sdtContent>
                    <w:commentRangeStart w:id="1"/>
                  </w:sdtContent>
                </w:sdt>
                <w:ins w:author="Lina Vonsaviciute" w:id="0" w:date="2021-11-23T14:08:08Z">
                  <w:r w:rsidDel="00000000" w:rsidR="00000000" w:rsidRPr="00000000">
                    <w:rPr>
                      <w:rtl w:val="0"/>
                    </w:rPr>
                    <w:t xml:space="preserve">learnt</w:t>
                  </w:r>
                </w:ins>
              </w:sdtContent>
            </w:sdt>
            <w:sdt>
              <w:sdtPr>
                <w:tag w:val="goog_rdk_3"/>
              </w:sdtPr>
              <w:sdtContent>
                <w:del w:author="Lina Vonsaviciute" w:id="0" w:date="2021-11-23T14:08:08Z">
                  <w:commentRangeEnd w:id="1"/>
                  <w:r w:rsidDel="00000000" w:rsidR="00000000" w:rsidRPr="00000000">
                    <w:commentReference w:id="1"/>
                  </w:r>
                  <w:r w:rsidDel="00000000" w:rsidR="00000000" w:rsidRPr="00000000">
                    <w:rPr>
                      <w:rtl w:val="0"/>
                    </w:rPr>
                    <w:delText xml:space="preserve">read </w:delText>
                  </w:r>
                </w:del>
              </w:sdtContent>
            </w:sdt>
            <w:r w:rsidDel="00000000" w:rsidR="00000000" w:rsidRPr="00000000">
              <w:rPr>
                <w:rtl w:val="0"/>
              </w:rPr>
              <w:t xml:space="preserve">enough about version control systems that you’re equal-parts excited and confused - we’ve </w:t>
            </w:r>
            <w:r w:rsidDel="00000000" w:rsidR="00000000" w:rsidRPr="00000000">
              <w:rPr>
                <w:i w:val="1"/>
                <w:rtl w:val="0"/>
              </w:rPr>
              <w:t xml:space="preserve">all</w:t>
            </w:r>
            <w:r w:rsidDel="00000000" w:rsidR="00000000" w:rsidRPr="00000000">
              <w:rPr>
                <w:rtl w:val="0"/>
              </w:rPr>
              <w:t xml:space="preserve"> been there! </w:t>
            </w:r>
            <w:sdt>
              <w:sdtPr>
                <w:tag w:val="goog_rdk_4"/>
              </w:sdtPr>
              <w:sdtContent>
                <w:commentRangeStart w:id="2"/>
              </w:sdtContent>
            </w:sdt>
            <w:r w:rsidDel="00000000" w:rsidR="00000000" w:rsidRPr="00000000">
              <w:rPr>
                <w:rtl w:val="0"/>
              </w:rPr>
              <w:t xml:space="preserve">Trust us - you’re gonna love it waaay before that first time you delete your entire app locally</w:t>
            </w:r>
            <w:commentRangeEnd w:id="2"/>
            <w:r w:rsidDel="00000000" w:rsidR="00000000" w:rsidRPr="00000000">
              <w:commentReference w:id="2"/>
            </w:r>
            <w:r w:rsidDel="00000000" w:rsidR="00000000" w:rsidRPr="00000000">
              <w:rPr>
                <w:rtl w:val="0"/>
              </w:rPr>
              <w:t xml:space="preserve">. So let’s get set up!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sdt>
            <w:sdtPr>
              <w:tag w:val="goog_rdk_6"/>
            </w:sdtPr>
            <w:sdtContent>
              <w:p w:rsidR="00000000" w:rsidDel="00000000" w:rsidP="00000000" w:rsidRDefault="00000000" w:rsidRPr="00000000" w14:paraId="0000000D">
                <w:pPr>
                  <w:spacing w:line="276" w:lineRule="auto"/>
                  <w:rPr>
                    <w:ins w:author="Lina Vonsaviciute" w:id="1" w:date="2021-11-23T13:32:19Z"/>
                  </w:rPr>
                </w:pPr>
                <w:r w:rsidDel="00000000" w:rsidR="00000000" w:rsidRPr="00000000">
                  <w:rPr>
                    <w:rtl w:val="0"/>
                  </w:rPr>
                  <w:t xml:space="preserve">You will need to create a Github account, and then make it your own - add a bit of flair and personalization!</w:t>
                </w:r>
                <w:sdt>
                  <w:sdtPr>
                    <w:tag w:val="goog_rdk_5"/>
                  </w:sdtPr>
                  <w:sdtContent>
                    <w:ins w:author="Lina Vonsaviciute" w:id="1" w:date="2021-11-23T13:32:19Z">
                      <w:r w:rsidDel="00000000" w:rsidR="00000000" w:rsidRPr="00000000">
                        <w:rPr>
                          <w:rtl w:val="0"/>
                        </w:rPr>
                        <w:t xml:space="preserve"> </w:t>
                      </w:r>
                      <w:r w:rsidDel="00000000" w:rsidR="00000000" w:rsidRPr="00000000">
                        <w:rPr>
                          <w:rtl w:val="0"/>
                        </w:rPr>
                        <w:t xml:space="preserve"> Follow the steps to complete this task:</w:t>
                      </w:r>
                    </w:ins>
                  </w:sdtContent>
                </w:sdt>
              </w:p>
            </w:sdtContent>
          </w:sdt>
          <w:sdt>
            <w:sdtPr>
              <w:tag w:val="goog_rdk_8"/>
            </w:sdtPr>
            <w:sdtContent>
              <w:p w:rsidR="00000000" w:rsidDel="00000000" w:rsidP="00000000" w:rsidRDefault="00000000" w:rsidRPr="00000000" w14:paraId="0000000E">
                <w:pPr>
                  <w:spacing w:line="276" w:lineRule="auto"/>
                  <w:rPr>
                    <w:ins w:author="Lina Vonsaviciute" w:id="1" w:date="2021-11-23T13:32:19Z"/>
                  </w:rPr>
                </w:pPr>
                <w:sdt>
                  <w:sdtPr>
                    <w:tag w:val="goog_rdk_7"/>
                  </w:sdtPr>
                  <w:sdtContent>
                    <w:ins w:author="Lina Vonsaviciute" w:id="1" w:date="2021-11-23T13:32:19Z">
                      <w:r w:rsidDel="00000000" w:rsidR="00000000" w:rsidRPr="00000000">
                        <w:rPr>
                          <w:rtl w:val="0"/>
                        </w:rPr>
                      </w:r>
                    </w:ins>
                  </w:sdtContent>
                </w:sdt>
              </w:p>
            </w:sdtContent>
          </w:sdt>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1. Head over to github.com and create your profile.</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widowControl w:val="0"/>
              <w:numPr>
                <w:ilvl w:val="0"/>
                <w:numId w:val="1"/>
              </w:numPr>
              <w:spacing w:line="240" w:lineRule="auto"/>
              <w:ind w:left="720" w:hanging="360"/>
            </w:pPr>
            <w:r w:rsidDel="00000000" w:rsidR="00000000" w:rsidRPr="00000000">
              <w:rPr>
                <w:rtl w:val="0"/>
              </w:rPr>
              <w:t xml:space="preserve">Go to </w:t>
            </w:r>
            <w:hyperlink r:id="rId9">
              <w:r w:rsidDel="00000000" w:rsidR="00000000" w:rsidRPr="00000000">
                <w:rPr>
                  <w:color w:val="1155cc"/>
                  <w:u w:val="single"/>
                  <w:rtl w:val="0"/>
                </w:rPr>
                <w:t xml:space="preserve">https://github.com/</w:t>
              </w:r>
            </w:hyperlink>
            <w:r w:rsidDel="00000000" w:rsidR="00000000" w:rsidRPr="00000000">
              <w:rPr>
                <w:rtl w:val="0"/>
              </w:rPr>
              <w:t xml:space="preserve">.</w:t>
            </w:r>
          </w:p>
          <w:p w:rsidR="00000000" w:rsidDel="00000000" w:rsidP="00000000" w:rsidRDefault="00000000" w:rsidRPr="00000000" w14:paraId="00000013">
            <w:pPr>
              <w:widowControl w:val="0"/>
              <w:numPr>
                <w:ilvl w:val="0"/>
                <w:numId w:val="1"/>
              </w:numPr>
              <w:spacing w:line="240" w:lineRule="auto"/>
              <w:ind w:left="720" w:hanging="360"/>
            </w:pPr>
            <w:r w:rsidDel="00000000" w:rsidR="00000000" w:rsidRPr="00000000">
              <w:rPr>
                <w:rtl w:val="0"/>
              </w:rPr>
              <w:t xml:space="preserve">Click the “Sign Up” button.</w:t>
            </w:r>
          </w:p>
          <w:p w:rsidR="00000000" w:rsidDel="00000000" w:rsidP="00000000" w:rsidRDefault="00000000" w:rsidRPr="00000000" w14:paraId="00000014">
            <w:pPr>
              <w:widowControl w:val="0"/>
              <w:numPr>
                <w:ilvl w:val="0"/>
                <w:numId w:val="1"/>
              </w:numPr>
              <w:spacing w:line="240" w:lineRule="auto"/>
              <w:ind w:left="720" w:hanging="360"/>
            </w:pPr>
            <w:r w:rsidDel="00000000" w:rsidR="00000000" w:rsidRPr="00000000">
              <w:rPr>
                <w:rtl w:val="0"/>
              </w:rPr>
              <w:t xml:space="preserve">Follow the on-screen instructions:</w:t>
            </w:r>
          </w:p>
          <w:p w:rsidR="00000000" w:rsidDel="00000000" w:rsidP="00000000" w:rsidRDefault="00000000" w:rsidRPr="00000000" w14:paraId="00000015">
            <w:pPr>
              <w:widowControl w:val="0"/>
              <w:numPr>
                <w:ilvl w:val="1"/>
                <w:numId w:val="1"/>
              </w:numPr>
              <w:spacing w:line="240" w:lineRule="auto"/>
              <w:ind w:left="1440" w:hanging="360"/>
            </w:pPr>
            <w:r w:rsidDel="00000000" w:rsidR="00000000" w:rsidRPr="00000000">
              <w:rPr>
                <w:rtl w:val="0"/>
              </w:rPr>
              <w:t xml:space="preserve">Provide an email.*</w:t>
            </w:r>
          </w:p>
          <w:p w:rsidR="00000000" w:rsidDel="00000000" w:rsidP="00000000" w:rsidRDefault="00000000" w:rsidRPr="00000000" w14:paraId="00000016">
            <w:pPr>
              <w:widowControl w:val="0"/>
              <w:numPr>
                <w:ilvl w:val="1"/>
                <w:numId w:val="1"/>
              </w:numPr>
              <w:spacing w:line="240" w:lineRule="auto"/>
              <w:ind w:left="1440" w:hanging="360"/>
            </w:pPr>
            <w:r w:rsidDel="00000000" w:rsidR="00000000" w:rsidRPr="00000000">
              <w:rPr>
                <w:rtl w:val="0"/>
              </w:rPr>
              <w:t xml:space="preserve">Create a password.</w:t>
            </w:r>
          </w:p>
          <w:p w:rsidR="00000000" w:rsidDel="00000000" w:rsidP="00000000" w:rsidRDefault="00000000" w:rsidRPr="00000000" w14:paraId="00000017">
            <w:pPr>
              <w:widowControl w:val="0"/>
              <w:numPr>
                <w:ilvl w:val="1"/>
                <w:numId w:val="1"/>
              </w:numPr>
              <w:spacing w:line="240" w:lineRule="auto"/>
              <w:ind w:left="1440" w:hanging="360"/>
            </w:pPr>
            <w:r w:rsidDel="00000000" w:rsidR="00000000" w:rsidRPr="00000000">
              <w:rPr>
                <w:rtl w:val="0"/>
              </w:rPr>
              <w:t xml:space="preserve">Create a user name.**</w:t>
            </w:r>
          </w:p>
          <w:p w:rsidR="00000000" w:rsidDel="00000000" w:rsidP="00000000" w:rsidRDefault="00000000" w:rsidRPr="00000000" w14:paraId="00000018">
            <w:pPr>
              <w:widowControl w:val="0"/>
              <w:numPr>
                <w:ilvl w:val="1"/>
                <w:numId w:val="1"/>
              </w:numPr>
              <w:spacing w:line="240" w:lineRule="auto"/>
              <w:ind w:left="1440" w:hanging="360"/>
            </w:pPr>
            <w:r w:rsidDel="00000000" w:rsidR="00000000" w:rsidRPr="00000000">
              <w:rPr>
                <w:rtl w:val="0"/>
              </w:rPr>
              <w:t xml:space="preserve">Complete any challenges to your humanity and requests to send you emails as you see fit.</w:t>
            </w:r>
          </w:p>
          <w:p w:rsidR="00000000" w:rsidDel="00000000" w:rsidP="00000000" w:rsidRDefault="00000000" w:rsidRPr="00000000" w14:paraId="00000019">
            <w:pPr>
              <w:widowControl w:val="0"/>
              <w:numPr>
                <w:ilvl w:val="1"/>
                <w:numId w:val="1"/>
              </w:numPr>
              <w:spacing w:line="240" w:lineRule="auto"/>
              <w:ind w:left="1440" w:hanging="360"/>
            </w:pPr>
            <w:r w:rsidDel="00000000" w:rsidR="00000000" w:rsidRPr="00000000">
              <w:rPr>
                <w:rtl w:val="0"/>
              </w:rPr>
              <w:t xml:space="preserve">Pick “Just me” and “Student” if asked “How many team members” and “Are you a teacher”.</w:t>
            </w:r>
          </w:p>
          <w:p w:rsidR="00000000" w:rsidDel="00000000" w:rsidP="00000000" w:rsidRDefault="00000000" w:rsidRPr="00000000" w14:paraId="0000001A">
            <w:pPr>
              <w:widowControl w:val="0"/>
              <w:numPr>
                <w:ilvl w:val="1"/>
                <w:numId w:val="1"/>
              </w:numPr>
              <w:spacing w:line="240" w:lineRule="auto"/>
              <w:ind w:left="1440" w:hanging="360"/>
            </w:pPr>
            <w:sdt>
              <w:sdtPr>
                <w:tag w:val="goog_rdk_9"/>
              </w:sdtPr>
              <w:sdtContent>
                <w:commentRangeStart w:id="3"/>
              </w:sdtContent>
            </w:sdt>
            <w:r w:rsidDel="00000000" w:rsidR="00000000" w:rsidRPr="00000000">
              <w:rPr>
                <w:rtl w:val="0"/>
              </w:rPr>
              <w:t xml:space="preserve">Pick “Collaborative coding” when prompted for feature set.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widowControl w:val="0"/>
              <w:numPr>
                <w:ilvl w:val="1"/>
                <w:numId w:val="1"/>
              </w:numPr>
              <w:spacing w:line="240" w:lineRule="auto"/>
              <w:ind w:left="1440" w:hanging="360"/>
            </w:pPr>
            <w:r w:rsidDel="00000000" w:rsidR="00000000" w:rsidRPr="00000000">
              <w:rPr>
                <w:rtl w:val="0"/>
              </w:rPr>
              <w:t xml:space="preserve">Select the “free” option.</w:t>
            </w:r>
          </w:p>
          <w:p w:rsidR="00000000" w:rsidDel="00000000" w:rsidP="00000000" w:rsidRDefault="00000000" w:rsidRPr="00000000" w14:paraId="0000001C">
            <w:pPr>
              <w:widowControl w:val="0"/>
              <w:spacing w:line="240" w:lineRule="auto"/>
              <w:ind w:left="0" w:firstLine="0"/>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pPr>
            <w:r w:rsidDel="00000000" w:rsidR="00000000" w:rsidRPr="00000000">
              <w:rPr>
                <w:b w:val="1"/>
                <w:rtl w:val="0"/>
              </w:rPr>
              <w:t xml:space="preserve">* </w:t>
            </w:r>
            <w:r w:rsidDel="00000000" w:rsidR="00000000" w:rsidRPr="00000000">
              <w:rPr>
                <w:rtl w:val="0"/>
              </w:rPr>
              <w:t xml:space="preserve">When GitHub asks for an email, you won't want to use the one you've reserved for online retail circulars and loose acquaintances: GitHub is going to associate the work you do (the changes you make to your own code, the comments you make on group projects, etc.) with this email, and it's going to give you these </w:t>
            </w:r>
            <w:r w:rsidDel="00000000" w:rsidR="00000000" w:rsidRPr="00000000">
              <w:rPr>
                <w:i w:val="1"/>
                <w:rtl w:val="0"/>
              </w:rPr>
              <w:t xml:space="preserve">delicious </w:t>
            </w:r>
            <w:r w:rsidDel="00000000" w:rsidR="00000000" w:rsidRPr="00000000">
              <w:rPr>
                <w:rtl w:val="0"/>
              </w:rPr>
              <w:t xml:space="preserve">green boxes for each day you're productive on the site! We suggest choosing an email you're planning to use more generally in your coding work and software developer job searches!</w:t>
              <w:br w:type="textWrapping"/>
            </w:r>
            <w:r w:rsidDel="00000000" w:rsidR="00000000" w:rsidRPr="00000000">
              <w:rPr>
                <w:b w:val="1"/>
                <w:rtl w:val="0"/>
              </w:rPr>
              <w:t xml:space="preserve">** </w:t>
            </w:r>
            <w:r w:rsidDel="00000000" w:rsidR="00000000" w:rsidRPr="00000000">
              <w:rPr>
                <w:rtl w:val="0"/>
              </w:rPr>
              <w:t xml:space="preserve">For your informationYI, this </w:t>
            </w:r>
            <w:r w:rsidDel="00000000" w:rsidR="00000000" w:rsidRPr="00000000">
              <w:rPr>
                <w:i w:val="1"/>
                <w:rtl w:val="0"/>
              </w:rPr>
              <w:t xml:space="preserve">username</w:t>
            </w:r>
            <w:r w:rsidDel="00000000" w:rsidR="00000000" w:rsidRPr="00000000">
              <w:rPr>
                <w:rtl w:val="0"/>
              </w:rPr>
              <w:t xml:space="preserve"> is going to be your GitHub endpoint (among other things), so use your power wisely! Oh - and you can use hyphens (but not white spaces, periods, or underscores) if you want more than one word.</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2. Customize your avatar image.</w:t>
            </w:r>
          </w:p>
          <w:p w:rsidR="00000000" w:rsidDel="00000000" w:rsidP="00000000" w:rsidRDefault="00000000" w:rsidRPr="00000000" w14:paraId="00000020">
            <w:pPr>
              <w:widowControl w:val="0"/>
              <w:numPr>
                <w:ilvl w:val="0"/>
                <w:numId w:val="2"/>
              </w:numPr>
              <w:spacing w:line="240" w:lineRule="auto"/>
              <w:ind w:left="720" w:hanging="360"/>
              <w:rPr>
                <w:u w:val="none"/>
              </w:rPr>
            </w:pPr>
            <w:r w:rsidDel="00000000" w:rsidR="00000000" w:rsidRPr="00000000">
              <w:rPr>
                <w:rtl w:val="0"/>
              </w:rPr>
              <w:t xml:space="preserve">Go to “Settings”.</w:t>
            </w:r>
          </w:p>
          <w:p w:rsidR="00000000" w:rsidDel="00000000" w:rsidP="00000000" w:rsidRDefault="00000000" w:rsidRPr="00000000" w14:paraId="00000021">
            <w:pPr>
              <w:widowControl w:val="0"/>
              <w:numPr>
                <w:ilvl w:val="0"/>
                <w:numId w:val="2"/>
              </w:numPr>
              <w:spacing w:line="240" w:lineRule="auto"/>
              <w:ind w:left="720" w:hanging="360"/>
              <w:rPr>
                <w:u w:val="none"/>
              </w:rPr>
            </w:pPr>
            <w:r w:rsidDel="00000000" w:rsidR="00000000" w:rsidRPr="00000000">
              <w:rPr>
                <w:rtl w:val="0"/>
              </w:rPr>
              <w:t xml:space="preserve">In the upper-right corner, click the circle with drop-down arrow on it’s right </w:t>
            </w:r>
            <w:r w:rsidDel="00000000" w:rsidR="00000000" w:rsidRPr="00000000">
              <w:rPr>
                <w:i w:val="1"/>
                <w:rtl w:val="0"/>
              </w:rPr>
              <w:t xml:space="preserve">or</w:t>
            </w:r>
            <w:r w:rsidDel="00000000" w:rsidR="00000000" w:rsidRPr="00000000">
              <w:rPr>
                <w:rtl w:val="0"/>
              </w:rPr>
              <w:t xml:space="preserve"> go to </w:t>
            </w:r>
            <w:hyperlink r:id="rId10">
              <w:r w:rsidDel="00000000" w:rsidR="00000000" w:rsidRPr="00000000">
                <w:rPr>
                  <w:color w:val="1155cc"/>
                  <w:u w:val="single"/>
                  <w:rtl w:val="0"/>
                </w:rPr>
                <w:t xml:space="preserve">https://github.com/settings/profile</w:t>
              </w:r>
            </w:hyperlink>
            <w:r w:rsidDel="00000000" w:rsidR="00000000" w:rsidRPr="00000000">
              <w:rPr>
                <w:rtl w:val="0"/>
              </w:rPr>
              <w:t xml:space="preserve">.</w:t>
            </w:r>
          </w:p>
          <w:p w:rsidR="00000000" w:rsidDel="00000000" w:rsidP="00000000" w:rsidRDefault="00000000" w:rsidRPr="00000000" w14:paraId="00000022">
            <w:pPr>
              <w:widowControl w:val="0"/>
              <w:numPr>
                <w:ilvl w:val="0"/>
                <w:numId w:val="2"/>
              </w:numPr>
              <w:spacing w:line="240" w:lineRule="auto"/>
              <w:ind w:left="720" w:hanging="360"/>
              <w:rPr>
                <w:u w:val="none"/>
              </w:rPr>
            </w:pPr>
            <w:r w:rsidDel="00000000" w:rsidR="00000000" w:rsidRPr="00000000">
              <w:rPr>
                <w:rtl w:val="0"/>
              </w:rPr>
              <w:t xml:space="preserve">Click the abstract avatar GitHub automatically generated (under “Profile picture”) and upload a photo.</w:t>
            </w:r>
          </w:p>
          <w:p w:rsidR="00000000" w:rsidDel="00000000" w:rsidP="00000000" w:rsidRDefault="00000000" w:rsidRPr="00000000" w14:paraId="00000023">
            <w:pPr>
              <w:widowControl w:val="0"/>
              <w:spacing w:line="240" w:lineRule="auto"/>
              <w:ind w:left="0" w:firstLine="0"/>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3. Spice up your profile page with some personal info.</w:t>
            </w:r>
          </w:p>
          <w:p w:rsidR="00000000" w:rsidDel="00000000" w:rsidP="00000000" w:rsidRDefault="00000000" w:rsidRPr="00000000" w14:paraId="00000025">
            <w:pPr>
              <w:widowControl w:val="0"/>
              <w:numPr>
                <w:ilvl w:val="0"/>
                <w:numId w:val="3"/>
              </w:numPr>
              <w:spacing w:line="240" w:lineRule="auto"/>
              <w:ind w:left="720" w:hanging="360"/>
            </w:pPr>
            <w:r w:rsidDel="00000000" w:rsidR="00000000" w:rsidRPr="00000000">
              <w:rPr>
                <w:rtl w:val="0"/>
              </w:rPr>
              <w:t xml:space="preserve">Go to “</w:t>
            </w:r>
            <w:hyperlink r:id="rId11">
              <w:r w:rsidDel="00000000" w:rsidR="00000000" w:rsidRPr="00000000">
                <w:rPr>
                  <w:color w:val="1155cc"/>
                  <w:u w:val="single"/>
                  <w:rtl w:val="0"/>
                </w:rPr>
                <w:t xml:space="preserve">https://github.com/</w:t>
              </w:r>
            </w:hyperlink>
            <w:r w:rsidDel="00000000" w:rsidR="00000000" w:rsidRPr="00000000">
              <w:rPr>
                <w:rtl w:val="0"/>
              </w:rPr>
              <w:t xml:space="preserve">”.</w:t>
            </w:r>
          </w:p>
          <w:p w:rsidR="00000000" w:rsidDel="00000000" w:rsidP="00000000" w:rsidRDefault="00000000" w:rsidRPr="00000000" w14:paraId="00000026">
            <w:pPr>
              <w:widowControl w:val="0"/>
              <w:numPr>
                <w:ilvl w:val="0"/>
                <w:numId w:val="3"/>
              </w:numPr>
              <w:spacing w:line="240" w:lineRule="auto"/>
              <w:ind w:left="720" w:hanging="360"/>
            </w:pPr>
            <w:r w:rsidDel="00000000" w:rsidR="00000000" w:rsidRPr="00000000">
              <w:rPr>
                <w:rtl w:val="0"/>
              </w:rPr>
              <w:t xml:space="preserve">Under “All activity” you should see a section labeled “Introduce yourself” and a button labeled “Continue”.</w:t>
            </w:r>
          </w:p>
          <w:p w:rsidR="00000000" w:rsidDel="00000000" w:rsidP="00000000" w:rsidRDefault="00000000" w:rsidRPr="00000000" w14:paraId="00000027">
            <w:pPr>
              <w:widowControl w:val="0"/>
              <w:numPr>
                <w:ilvl w:val="0"/>
                <w:numId w:val="3"/>
              </w:numPr>
              <w:spacing w:line="240" w:lineRule="auto"/>
              <w:ind w:left="720" w:hanging="360"/>
            </w:pPr>
            <w:r w:rsidDel="00000000" w:rsidR="00000000" w:rsidRPr="00000000">
              <w:rPr>
                <w:rtl w:val="0"/>
              </w:rPr>
              <w:t xml:space="preserve">Edit the text and emojis as you see fit.</w:t>
            </w:r>
          </w:p>
          <w:p w:rsidR="00000000" w:rsidDel="00000000" w:rsidP="00000000" w:rsidRDefault="00000000" w:rsidRPr="00000000" w14:paraId="00000028">
            <w:pPr>
              <w:widowControl w:val="0"/>
              <w:numPr>
                <w:ilvl w:val="0"/>
                <w:numId w:val="3"/>
              </w:numPr>
              <w:spacing w:line="240" w:lineRule="auto"/>
              <w:ind w:left="720" w:hanging="360"/>
            </w:pPr>
            <w:r w:rsidDel="00000000" w:rsidR="00000000" w:rsidRPr="00000000">
              <w:rPr>
                <w:rtl w:val="0"/>
              </w:rPr>
              <w:t xml:space="preserve">Preview how it will look using the “Preview” tab (next to the “&lt;&gt; Edit new file” tab.</w:t>
            </w:r>
          </w:p>
          <w:p w:rsidR="00000000" w:rsidDel="00000000" w:rsidP="00000000" w:rsidRDefault="00000000" w:rsidRPr="00000000" w14:paraId="00000029">
            <w:pPr>
              <w:widowControl w:val="0"/>
              <w:numPr>
                <w:ilvl w:val="0"/>
                <w:numId w:val="3"/>
              </w:numPr>
              <w:spacing w:line="240" w:lineRule="auto"/>
              <w:ind w:left="720" w:hanging="360"/>
            </w:pPr>
            <w:r w:rsidDel="00000000" w:rsidR="00000000" w:rsidRPr="00000000">
              <w:rPr>
                <w:rtl w:val="0"/>
              </w:rPr>
              <w:t xml:space="preserve">Once you’re satisfied, click the “Commit new file” button at the bottom of the page.</w:t>
            </w:r>
          </w:p>
          <w:p w:rsidR="00000000" w:rsidDel="00000000" w:rsidP="00000000" w:rsidRDefault="00000000" w:rsidRPr="00000000" w14:paraId="0000002A">
            <w:pPr>
              <w:widowControl w:val="0"/>
              <w:numPr>
                <w:ilvl w:val="0"/>
                <w:numId w:val="3"/>
              </w:numPr>
              <w:spacing w:line="240" w:lineRule="auto"/>
              <w:ind w:left="720" w:hanging="360"/>
            </w:pPr>
            <w:r w:rsidDel="00000000" w:rsidR="00000000" w:rsidRPr="00000000">
              <w:rPr>
                <w:rtl w:val="0"/>
              </w:rPr>
              <w:t xml:space="preserve">Return to your Github profile page: https://github.com/[</w:t>
            </w:r>
            <w:r w:rsidDel="00000000" w:rsidR="00000000" w:rsidRPr="00000000">
              <w:rPr>
                <w:i w:val="1"/>
                <w:rtl w:val="0"/>
              </w:rPr>
              <w:t xml:space="preserve"> </w:t>
            </w:r>
            <w:sdt>
              <w:sdtPr>
                <w:tag w:val="goog_rdk_10"/>
              </w:sdtPr>
              <w:sdtContent>
                <w:commentRangeStart w:id="4"/>
              </w:sdtContent>
            </w:sdt>
            <w:r w:rsidDel="00000000" w:rsidR="00000000" w:rsidRPr="00000000">
              <w:rPr>
                <w:i w:val="1"/>
                <w:rtl w:val="0"/>
              </w:rPr>
              <w:t xml:space="preserve">the-user-name-you-just-chose</w:t>
            </w:r>
            <w:r w:rsidDel="00000000" w:rsidR="00000000" w:rsidRPr="00000000">
              <w:rPr>
                <w:rtl w:val="0"/>
              </w:rPr>
              <w:t xml:space="preserve"> </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2B">
            <w:pPr>
              <w:widowControl w:val="0"/>
              <w:numPr>
                <w:ilvl w:val="0"/>
                <w:numId w:val="3"/>
              </w:numPr>
              <w:spacing w:line="240" w:lineRule="auto"/>
              <w:ind w:left="720" w:hanging="360"/>
            </w:pPr>
            <w:r w:rsidDel="00000000" w:rsidR="00000000" w:rsidRPr="00000000">
              <w:rPr>
                <w:rtl w:val="0"/>
              </w:rPr>
              <w:t xml:space="preserve">If you want to make further changes, either click the pencil icon on the right, or go to https://github.com/[ </w:t>
            </w:r>
            <w:r w:rsidDel="00000000" w:rsidR="00000000" w:rsidRPr="00000000">
              <w:rPr>
                <w:i w:val="1"/>
                <w:rtl w:val="0"/>
              </w:rPr>
              <w:t xml:space="preserve">the-user-name-you-just-chose</w:t>
            </w:r>
            <w:r w:rsidDel="00000000" w:rsidR="00000000" w:rsidRPr="00000000">
              <w:rPr>
                <w:rtl w:val="0"/>
              </w:rPr>
              <w:t xml:space="preserve"> ]/[ </w:t>
            </w:r>
            <w:r w:rsidDel="00000000" w:rsidR="00000000" w:rsidRPr="00000000">
              <w:rPr>
                <w:i w:val="1"/>
                <w:rtl w:val="0"/>
              </w:rPr>
              <w:t xml:space="preserve">the-user-name-you-just-chose </w:t>
            </w:r>
            <w:r w:rsidDel="00000000" w:rsidR="00000000" w:rsidRPr="00000000">
              <w:rPr>
                <w:rtl w:val="0"/>
              </w:rPr>
              <w:t xml:space="preserve">]/edit/main/README.md .</w:t>
            </w:r>
            <w:r w:rsidDel="00000000" w:rsidR="00000000" w:rsidRPr="00000000">
              <w:rPr>
                <w:rtl w:val="0"/>
              </w:rPr>
            </w:r>
          </w:p>
        </w:tc>
      </w:tr>
    </w:tbl>
    <w:p w:rsidR="00000000" w:rsidDel="00000000" w:rsidP="00000000" w:rsidRDefault="00000000" w:rsidRPr="00000000" w14:paraId="0000002C">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spacing w:line="276" w:lineRule="auto"/>
        <w:rPr>
          <w:sz w:val="48"/>
          <w:szCs w:val="48"/>
        </w:rPr>
      </w:pPr>
      <w:r w:rsidDel="00000000" w:rsidR="00000000" w:rsidRPr="00000000">
        <w:rPr>
          <w:rtl w:val="0"/>
        </w:rPr>
      </w:r>
    </w:p>
    <w:sectPr>
      <w:headerReference r:id="rId12"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a Vonsaviciute" w:id="1" w:date="2021-11-23T14:08:23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video and text formats</w:t>
      </w:r>
    </w:p>
  </w:comment>
  <w:comment w:author="Lina Vonsaviciute" w:id="4" w:date="2021-11-23T15:15:07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future reference - if in some places you'd like to stress something in this kind of "text" lecture with no coding, it's ok to use italic or bold. Our platform has that functionality.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this one in italic so it's clearer for students what should this link be.</w:t>
      </w:r>
    </w:p>
  </w:comment>
  <w:comment w:author="Lina Vonsaviciute" w:id="3" w:date="2021-11-23T15:12:1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more choices on the platform, could we shortly explain for beginners why this one is the best to pick?</w:t>
      </w:r>
    </w:p>
  </w:comment>
  <w:comment w:author="Lina Vonsaviciute" w:id="0" w:date="2021-11-23T14:06:06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you referenced Lesson 3 here? Or does Lesson 4 contents belong to this term "version control systems? (all the GitHub stuff).</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since it's a self-regulated learning and sometimes students might return to a lesson or assignment after a while, it would be good to refer directly in which Lesson they acquired this previous knowledge. It would serve them well and they could go back to something to refresh their memory without looking much which lessons contained that knowledge.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guess it would be Lessons 3 and 4?</w:t>
      </w:r>
    </w:p>
  </w:comment>
  <w:comment w:author="Lina Vonsaviciute" w:id="2" w:date="2021-11-23T14:07:56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idea, but maybe we could clarify this just a little bit for beginners? Somehow stress that "you'll love GitHub when it will save you piece of mind as you accidentally delete your entire app locally!" or something like that. Just a bit more clarity.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F" w15:done="0"/>
  <w15:commentEx w15:paraId="00000032" w15:done="0"/>
  <w15:commentEx w15:paraId="00000033" w15:done="0"/>
  <w15:commentEx w15:paraId="00000038" w15:done="0"/>
  <w15:commentEx w15:paraId="000000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pPr>
    <w:r w:rsidDel="00000000" w:rsidR="00000000" w:rsidRPr="00000000">
      <w:rPr/>
      <w:drawing>
        <wp:inline distB="114300" distT="114300" distL="114300" distR="114300">
          <wp:extent cx="904875" cy="25944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 TargetMode="External"/><Relationship Id="rId10" Type="http://schemas.openxmlformats.org/officeDocument/2006/relationships/hyperlink" Target="https://github.com/settings/profile" TargetMode="External"/><Relationship Id="rId12" Type="http://schemas.openxmlformats.org/officeDocument/2006/relationships/header" Target="header1.xml"/><Relationship Id="rId9" Type="http://schemas.openxmlformats.org/officeDocument/2006/relationships/hyperlink" Target="https://github.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0Mcx+4ejLUffsC8QDfHyg/fEQ==">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