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2C37" w:rsidRDefault="00F62C37"/>
    <w:tbl>
      <w:tblPr>
        <w:tblStyle w:val="a0"/>
        <w:tblW w:w="1318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960"/>
        <w:gridCol w:w="1740"/>
        <w:gridCol w:w="4200"/>
        <w:gridCol w:w="6285"/>
      </w:tblGrid>
      <w:tr w:rsidR="00F62C37" w14:paraId="6DB15D69"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2" w14:textId="77777777" w:rsidR="00F62C37" w:rsidRDefault="00832102">
            <w:pPr>
              <w:jc w:val="center"/>
              <w:rPr>
                <w:rFonts w:ascii="Calibri" w:eastAsia="Calibri" w:hAnsi="Calibri" w:cs="Calibri"/>
                <w:u w:val="single"/>
              </w:rPr>
            </w:pPr>
            <w:r>
              <w:rPr>
                <w:rFonts w:ascii="Calibri" w:eastAsia="Calibri" w:hAnsi="Calibri" w:cs="Calibri"/>
                <w:u w:val="single"/>
              </w:rPr>
              <w:t>Sub-Section #</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3" w14:textId="77777777" w:rsidR="00F62C37" w:rsidRDefault="00832102">
            <w:pPr>
              <w:jc w:val="center"/>
              <w:rPr>
                <w:rFonts w:ascii="Calibri" w:eastAsia="Calibri" w:hAnsi="Calibri" w:cs="Calibri"/>
                <w:u w:val="single"/>
              </w:rPr>
            </w:pPr>
            <w:r>
              <w:rPr>
                <w:rFonts w:ascii="Calibri" w:eastAsia="Calibri" w:hAnsi="Calibri" w:cs="Calibri"/>
                <w:u w:val="single"/>
              </w:rPr>
              <w:t>Assignment Title</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4" w14:textId="77777777" w:rsidR="00F62C37" w:rsidRDefault="00832102">
            <w:pPr>
              <w:jc w:val="center"/>
              <w:rPr>
                <w:rFonts w:ascii="Calibri" w:eastAsia="Calibri" w:hAnsi="Calibri" w:cs="Calibri"/>
                <w:u w:val="single"/>
              </w:rPr>
            </w:pPr>
            <w:r>
              <w:rPr>
                <w:rFonts w:ascii="Calibri" w:eastAsia="Calibri" w:hAnsi="Calibri" w:cs="Calibri"/>
                <w:u w:val="single"/>
              </w:rPr>
              <w:t>The task</w:t>
            </w: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5" w14:textId="77777777" w:rsidR="00F62C37" w:rsidRDefault="00832102">
            <w:pPr>
              <w:jc w:val="center"/>
              <w:rPr>
                <w:rFonts w:ascii="Calibri" w:eastAsia="Calibri" w:hAnsi="Calibri" w:cs="Calibri"/>
                <w:u w:val="single"/>
              </w:rPr>
            </w:pPr>
            <w:r>
              <w:rPr>
                <w:rFonts w:ascii="Calibri" w:eastAsia="Calibri" w:hAnsi="Calibri" w:cs="Calibri"/>
                <w:u w:val="single"/>
              </w:rPr>
              <w:t>Assignment outline</w:t>
            </w:r>
          </w:p>
        </w:tc>
      </w:tr>
      <w:tr w:rsidR="00F62C37" w14:paraId="0D10F43C" w14:textId="77777777">
        <w:trPr>
          <w:trHeight w:val="198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6" w14:textId="77777777" w:rsidR="00F62C37" w:rsidRDefault="00832102">
            <w:pPr>
              <w:jc w:val="center"/>
              <w:rPr>
                <w:rFonts w:ascii="Calibri" w:eastAsia="Calibri" w:hAnsi="Calibri" w:cs="Calibri"/>
              </w:rPr>
            </w:pPr>
            <w:r>
              <w:rPr>
                <w:rFonts w:ascii="Calibri" w:eastAsia="Calibri" w:hAnsi="Calibri" w:cs="Calibri"/>
              </w:rPr>
              <w:t>1.8</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7" w14:textId="77777777" w:rsidR="00F62C37" w:rsidRDefault="00832102">
            <w:pPr>
              <w:rPr>
                <w:rFonts w:ascii="Calibri" w:eastAsia="Calibri" w:hAnsi="Calibri" w:cs="Calibri"/>
              </w:rPr>
            </w:pPr>
            <w:r>
              <w:rPr>
                <w:rFonts w:ascii="Calibri" w:eastAsia="Calibri" w:hAnsi="Calibri" w:cs="Calibri"/>
              </w:rPr>
              <w:t>"Create an Object using Object Initializers"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8" w14:textId="77777777" w:rsidR="00F62C37" w:rsidRDefault="00832102">
            <w:pPr>
              <w:numPr>
                <w:ilvl w:val="0"/>
                <w:numId w:val="13"/>
              </w:numPr>
            </w:pPr>
            <w:r>
              <w:t xml:space="preserve">Create an object, </w:t>
            </w:r>
          </w:p>
          <w:p w14:paraId="00000009" w14:textId="77777777" w:rsidR="00F62C37" w:rsidRDefault="00832102">
            <w:pPr>
              <w:numPr>
                <w:ilvl w:val="0"/>
                <w:numId w:val="13"/>
              </w:numPr>
            </w:pPr>
            <w:r>
              <w:t>give it properties, &amp;</w:t>
            </w:r>
          </w:p>
          <w:p w14:paraId="0000000A" w14:textId="77777777" w:rsidR="00F62C37" w:rsidRDefault="00832102">
            <w:pPr>
              <w:numPr>
                <w:ilvl w:val="0"/>
                <w:numId w:val="13"/>
              </w:numPr>
            </w:pPr>
            <w:r>
              <w:t>change a property</w:t>
            </w:r>
          </w:p>
          <w:p w14:paraId="0000000B" w14:textId="77777777" w:rsidR="00F62C37" w:rsidRDefault="00832102">
            <w:pPr>
              <w:numPr>
                <w:ilvl w:val="0"/>
                <w:numId w:val="13"/>
              </w:numPr>
            </w:pPr>
            <w:sdt>
              <w:sdtPr>
                <w:tag w:val="goog_rdk_0"/>
                <w:id w:val="625365052"/>
              </w:sdtPr>
              <w:sdtEndPr/>
              <w:sdtContent>
                <w:commentRangeStart w:id="0"/>
              </w:sdtContent>
            </w:sdt>
            <w:sdt>
              <w:sdtPr>
                <w:tag w:val="goog_rdk_1"/>
                <w:id w:val="1577403389"/>
              </w:sdtPr>
              <w:sdtEndPr/>
              <w:sdtContent>
                <w:commentRangeStart w:id="1"/>
              </w:sdtContent>
            </w:sdt>
            <w:proofErr w:type="gramStart"/>
            <w:r>
              <w:t>?Use</w:t>
            </w:r>
            <w:proofErr w:type="gramEnd"/>
            <w:r>
              <w:t xml:space="preserve"> ‘if’ statement on naughty/nice?</w:t>
            </w:r>
            <w:commentRangeEnd w:id="0"/>
            <w:r>
              <w:commentReference w:id="0"/>
            </w:r>
            <w:commentRangeEnd w:id="1"/>
            <w:r>
              <w:commentReference w:id="1"/>
            </w: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0C" w14:textId="77777777" w:rsidR="00F62C37" w:rsidRDefault="00832102">
            <w:pPr>
              <w:rPr>
                <w:rFonts w:ascii="Calibri" w:eastAsia="Calibri" w:hAnsi="Calibri" w:cs="Calibri"/>
              </w:rPr>
            </w:pPr>
            <w:r>
              <w:rPr>
                <w:rFonts w:ascii="Calibri" w:eastAsia="Calibri" w:hAnsi="Calibri" w:cs="Calibri"/>
              </w:rPr>
              <w:t>Santa needs to digitize his user files, and assign elves to them. There may be some re-assignments based on workload, changes in “naughty/nice” status etc. Create a template file using Object Initializers</w:t>
            </w:r>
          </w:p>
          <w:p w14:paraId="0000000D" w14:textId="77777777" w:rsidR="00F62C37" w:rsidRDefault="00832102">
            <w:pPr>
              <w:numPr>
                <w:ilvl w:val="0"/>
                <w:numId w:val="12"/>
              </w:numPr>
              <w:rPr>
                <w:rFonts w:ascii="Calibri" w:eastAsia="Calibri" w:hAnsi="Calibri" w:cs="Calibri"/>
              </w:rPr>
            </w:pPr>
            <w:r>
              <w:rPr>
                <w:rFonts w:ascii="Calibri" w:eastAsia="Calibri" w:hAnsi="Calibri" w:cs="Calibri"/>
              </w:rPr>
              <w:t xml:space="preserve">Assigned </w:t>
            </w:r>
            <w:proofErr w:type="gramStart"/>
            <w:r>
              <w:rPr>
                <w:rFonts w:ascii="Calibri" w:eastAsia="Calibri" w:hAnsi="Calibri" w:cs="Calibri"/>
              </w:rPr>
              <w:t>Elf :</w:t>
            </w:r>
            <w:proofErr w:type="gramEnd"/>
            <w:r>
              <w:rPr>
                <w:rFonts w:ascii="Calibri" w:eastAsia="Calibri" w:hAnsi="Calibri" w:cs="Calibri"/>
              </w:rPr>
              <w:t xml:space="preserve"> variable (with name stored)</w:t>
            </w:r>
          </w:p>
          <w:p w14:paraId="0000000E" w14:textId="77777777" w:rsidR="00F62C37" w:rsidRDefault="00832102">
            <w:pPr>
              <w:numPr>
                <w:ilvl w:val="0"/>
                <w:numId w:val="12"/>
              </w:numPr>
              <w:rPr>
                <w:rFonts w:ascii="Calibri" w:eastAsia="Calibri" w:hAnsi="Calibri" w:cs="Calibri"/>
              </w:rPr>
            </w:pPr>
            <w:r>
              <w:rPr>
                <w:rFonts w:ascii="Calibri" w:eastAsia="Calibri" w:hAnsi="Calibri" w:cs="Calibri"/>
              </w:rPr>
              <w:t>First Na</w:t>
            </w:r>
            <w:r>
              <w:rPr>
                <w:rFonts w:ascii="Calibri" w:eastAsia="Calibri" w:hAnsi="Calibri" w:cs="Calibri"/>
              </w:rPr>
              <w:t xml:space="preserve">me, Last </w:t>
            </w:r>
            <w:proofErr w:type="gramStart"/>
            <w:r>
              <w:rPr>
                <w:rFonts w:ascii="Calibri" w:eastAsia="Calibri" w:hAnsi="Calibri" w:cs="Calibri"/>
              </w:rPr>
              <w:t>Name :</w:t>
            </w:r>
            <w:proofErr w:type="gramEnd"/>
            <w:r>
              <w:rPr>
                <w:rFonts w:ascii="Calibri" w:eastAsia="Calibri" w:hAnsi="Calibri" w:cs="Calibri"/>
              </w:rPr>
              <w:t xml:space="preserve"> array / string</w:t>
            </w:r>
          </w:p>
          <w:p w14:paraId="0000000F" w14:textId="77777777" w:rsidR="00F62C37" w:rsidRDefault="00832102">
            <w:pPr>
              <w:numPr>
                <w:ilvl w:val="0"/>
                <w:numId w:val="12"/>
              </w:numPr>
              <w:rPr>
                <w:rFonts w:ascii="Calibri" w:eastAsia="Calibri" w:hAnsi="Calibri" w:cs="Calibri"/>
              </w:rPr>
            </w:pPr>
            <w:r>
              <w:rPr>
                <w:rFonts w:ascii="Calibri" w:eastAsia="Calibri" w:hAnsi="Calibri" w:cs="Calibri"/>
              </w:rPr>
              <w:t xml:space="preserve">Naughty/Nice: </w:t>
            </w:r>
            <w:proofErr w:type="spellStart"/>
            <w:r>
              <w:rPr>
                <w:rFonts w:ascii="Calibri" w:eastAsia="Calibri" w:hAnsi="Calibri" w:cs="Calibri"/>
              </w:rPr>
              <w:t>boolean</w:t>
            </w:r>
            <w:proofErr w:type="spellEnd"/>
          </w:p>
          <w:p w14:paraId="00000010" w14:textId="77777777" w:rsidR="00F62C37" w:rsidRDefault="00832102">
            <w:pPr>
              <w:numPr>
                <w:ilvl w:val="0"/>
                <w:numId w:val="12"/>
              </w:numPr>
              <w:rPr>
                <w:rFonts w:ascii="Calibri" w:eastAsia="Calibri" w:hAnsi="Calibri" w:cs="Calibri"/>
              </w:rPr>
            </w:pPr>
            <w:r>
              <w:rPr>
                <w:rFonts w:ascii="Calibri" w:eastAsia="Calibri" w:hAnsi="Calibri" w:cs="Calibri"/>
              </w:rPr>
              <w:t>TopThreeWishes: array of strings</w:t>
            </w:r>
          </w:p>
          <w:p w14:paraId="00000011" w14:textId="77777777" w:rsidR="00F62C37" w:rsidRDefault="00832102">
            <w:pPr>
              <w:numPr>
                <w:ilvl w:val="0"/>
                <w:numId w:val="12"/>
              </w:numPr>
              <w:rPr>
                <w:rFonts w:ascii="Calibri" w:eastAsia="Calibri" w:hAnsi="Calibri" w:cs="Calibri"/>
              </w:rPr>
            </w:pPr>
            <w:proofErr w:type="spellStart"/>
            <w:r>
              <w:rPr>
                <w:rFonts w:ascii="Calibri" w:eastAsia="Calibri" w:hAnsi="Calibri" w:cs="Calibri"/>
              </w:rPr>
              <w:t>NoCPPY</w:t>
            </w:r>
            <w:proofErr w:type="spellEnd"/>
            <w:r>
              <w:rPr>
                <w:rFonts w:ascii="Calibri" w:eastAsia="Calibri" w:hAnsi="Calibri" w:cs="Calibri"/>
              </w:rPr>
              <w:t xml:space="preserve"> (Number of cookies provided previous year): number</w:t>
            </w:r>
          </w:p>
        </w:tc>
      </w:tr>
      <w:tr w:rsidR="00F62C37" w14:paraId="5A8F39B4" w14:textId="77777777">
        <w:trPr>
          <w:trHeight w:val="360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2" w14:textId="77777777" w:rsidR="00F62C37" w:rsidRDefault="00832102">
            <w:pPr>
              <w:jc w:val="center"/>
              <w:rPr>
                <w:rFonts w:ascii="Calibri" w:eastAsia="Calibri" w:hAnsi="Calibri" w:cs="Calibri"/>
              </w:rPr>
            </w:pPr>
            <w:r>
              <w:rPr>
                <w:rFonts w:ascii="Calibri" w:eastAsia="Calibri" w:hAnsi="Calibri" w:cs="Calibri"/>
              </w:rPr>
              <w:t>1.9</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3" w14:textId="77777777" w:rsidR="00F62C37" w:rsidRDefault="00832102">
            <w:pPr>
              <w:rPr>
                <w:rFonts w:ascii="Calibri" w:eastAsia="Calibri" w:hAnsi="Calibri" w:cs="Calibri"/>
              </w:rPr>
            </w:pPr>
            <w:r>
              <w:rPr>
                <w:rFonts w:ascii="Calibri" w:eastAsia="Calibri" w:hAnsi="Calibri" w:cs="Calibri"/>
              </w:rPr>
              <w:t>"Create an Object with a Constructor Function"</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4" w14:textId="77777777" w:rsidR="00F62C37" w:rsidRDefault="00832102">
            <w:pPr>
              <w:numPr>
                <w:ilvl w:val="0"/>
                <w:numId w:val="15"/>
              </w:numPr>
            </w:pPr>
            <w:r>
              <w:t>Create an object with properties</w:t>
            </w:r>
          </w:p>
          <w:p w14:paraId="00000015" w14:textId="77777777" w:rsidR="00F62C37" w:rsidRDefault="00832102">
            <w:pPr>
              <w:numPr>
                <w:ilvl w:val="0"/>
                <w:numId w:val="15"/>
              </w:numPr>
            </w:pPr>
            <w:r>
              <w:t xml:space="preserve">Create four instances with </w:t>
            </w:r>
            <w:r>
              <w:t>values - at least one of whom has been bad</w:t>
            </w:r>
          </w:p>
          <w:p w14:paraId="00000016" w14:textId="77777777" w:rsidR="00F62C37" w:rsidRDefault="00832102">
            <w:pPr>
              <w:numPr>
                <w:ilvl w:val="0"/>
                <w:numId w:val="15"/>
              </w:numPr>
            </w:pPr>
            <w:r>
              <w:t>Add an address property, and store its value as an array of one or more strings</w:t>
            </w:r>
          </w:p>
          <w:p w14:paraId="00000017" w14:textId="77777777" w:rsidR="00F62C37" w:rsidRDefault="00832102">
            <w:pPr>
              <w:numPr>
                <w:ilvl w:val="0"/>
                <w:numId w:val="15"/>
              </w:numPr>
            </w:pPr>
            <w:r>
              <w:t>Use an ‘if’ statement on naughty/nice</w:t>
            </w: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8" w14:textId="77777777" w:rsidR="00F62C37" w:rsidRDefault="00832102">
            <w:pPr>
              <w:rPr>
                <w:rFonts w:ascii="Calibri" w:eastAsia="Calibri" w:hAnsi="Calibri" w:cs="Calibri"/>
              </w:rPr>
            </w:pPr>
            <w:r>
              <w:rPr>
                <w:rFonts w:ascii="Calibri" w:eastAsia="Calibri" w:hAnsi="Calibri" w:cs="Calibri"/>
              </w:rPr>
              <w:t xml:space="preserve">Santa wants to know if you’re ready to move forward on the project. Create a few </w:t>
            </w:r>
            <w:sdt>
              <w:sdtPr>
                <w:tag w:val="goog_rdk_2"/>
                <w:id w:val="324244465"/>
              </w:sdtPr>
              <w:sdtEndPr/>
              <w:sdtContent>
                <w:sdt>
                  <w:sdtPr>
                    <w:tag w:val="goog_rdk_3"/>
                    <w:id w:val="-1125318745"/>
                  </w:sdtPr>
                  <w:sdtEndPr/>
                  <w:sdtContent>
                    <w:commentRangeStart w:id="2"/>
                  </w:sdtContent>
                </w:sdt>
                <w:ins w:id="3" w:author="Marius Krenevičius" w:date="2021-12-20T10:48:00Z">
                  <w:r>
                    <w:rPr>
                      <w:rFonts w:ascii="Calibri" w:eastAsia="Calibri" w:hAnsi="Calibri" w:cs="Calibri"/>
                    </w:rPr>
                    <w:t xml:space="preserve">user </w:t>
                  </w:r>
                </w:ins>
              </w:sdtContent>
            </w:sdt>
            <w:commentRangeEnd w:id="2"/>
            <w:r>
              <w:commentReference w:id="2"/>
            </w:r>
            <w:r>
              <w:rPr>
                <w:rFonts w:ascii="Calibri" w:eastAsia="Calibri" w:hAnsi="Calibri" w:cs="Calibri"/>
              </w:rPr>
              <w:t>files for potential stops in late December, and add an address property. Then, compile a list based on who has been nice (and will be getting a visit). Note: at le</w:t>
            </w:r>
            <w:r>
              <w:rPr>
                <w:rFonts w:ascii="Calibri" w:eastAsia="Calibri" w:hAnsi="Calibri" w:cs="Calibri"/>
              </w:rPr>
              <w:t xml:space="preserve">ast one child 1. Must be designated as “bad” (using a </w:t>
            </w:r>
            <w:proofErr w:type="spellStart"/>
            <w:r>
              <w:rPr>
                <w:rFonts w:ascii="Calibri" w:eastAsia="Calibri" w:hAnsi="Calibri" w:cs="Calibri"/>
              </w:rPr>
              <w:t>boolean</w:t>
            </w:r>
            <w:proofErr w:type="spellEnd"/>
            <w:r>
              <w:rPr>
                <w:rFonts w:ascii="Calibri" w:eastAsia="Calibri" w:hAnsi="Calibri" w:cs="Calibri"/>
              </w:rPr>
              <w:t xml:space="preserve"> value) and also have provided 0 cookies last year - though representatives apparently can neither confirm nor deny any connection</w:t>
            </w:r>
          </w:p>
        </w:tc>
      </w:tr>
      <w:tr w:rsidR="00F62C37" w14:paraId="1BE305F4" w14:textId="77777777">
        <w:trPr>
          <w:trHeight w:val="225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9" w14:textId="77777777" w:rsidR="00F62C37" w:rsidRDefault="00832102">
            <w:pPr>
              <w:jc w:val="center"/>
              <w:rPr>
                <w:rFonts w:ascii="Calibri" w:eastAsia="Calibri" w:hAnsi="Calibri" w:cs="Calibri"/>
              </w:rPr>
            </w:pPr>
            <w:r>
              <w:rPr>
                <w:rFonts w:ascii="Calibri" w:eastAsia="Calibri" w:hAnsi="Calibri" w:cs="Calibri"/>
              </w:rPr>
              <w:lastRenderedPageBreak/>
              <w:t>2.4</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A" w14:textId="77777777" w:rsidR="00F62C37" w:rsidRDefault="00832102">
            <w:pPr>
              <w:rPr>
                <w:rFonts w:ascii="Calibri" w:eastAsia="Calibri" w:hAnsi="Calibri" w:cs="Calibri"/>
              </w:rPr>
            </w:pPr>
            <w:r>
              <w:rPr>
                <w:rFonts w:ascii="Calibri" w:eastAsia="Calibri" w:hAnsi="Calibri" w:cs="Calibri"/>
              </w:rPr>
              <w:t>"Accessing Nested Object Parameters"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B" w14:textId="77777777" w:rsidR="00F62C37" w:rsidRDefault="00832102">
            <w:pPr>
              <w:numPr>
                <w:ilvl w:val="0"/>
                <w:numId w:val="2"/>
              </w:numPr>
            </w:pPr>
            <w:r>
              <w:t xml:space="preserve">Convert the address property, and the top wishes property to nested objects (Line1, Line 2 </w:t>
            </w:r>
            <w:proofErr w:type="spellStart"/>
            <w:r>
              <w:t>etc</w:t>
            </w:r>
            <w:proofErr w:type="spellEnd"/>
            <w:r>
              <w:t xml:space="preserve"> &amp; Top, Second </w:t>
            </w:r>
            <w:proofErr w:type="spellStart"/>
            <w:r>
              <w:t>etc</w:t>
            </w:r>
            <w:proofErr w:type="spellEnd"/>
            <w:r>
              <w:t>)</w:t>
            </w:r>
          </w:p>
          <w:p w14:paraId="0000001C" w14:textId="77777777" w:rsidR="00F62C37" w:rsidRDefault="00832102">
            <w:pPr>
              <w:numPr>
                <w:ilvl w:val="0"/>
                <w:numId w:val="2"/>
              </w:numPr>
            </w:pPr>
            <w:r>
              <w:t>For one child, it is discovered that they have separated parents, so convert their address into an array of two address objects</w:t>
            </w:r>
          </w:p>
          <w:p w14:paraId="0000001D" w14:textId="77777777" w:rsidR="00F62C37" w:rsidRDefault="00832102">
            <w:pPr>
              <w:numPr>
                <w:ilvl w:val="0"/>
                <w:numId w:val="2"/>
              </w:numPr>
            </w:pPr>
            <w:sdt>
              <w:sdtPr>
                <w:tag w:val="goog_rdk_4"/>
                <w:id w:val="-2025158117"/>
              </w:sdtPr>
              <w:sdtEndPr/>
              <w:sdtContent>
                <w:commentRangeStart w:id="4"/>
              </w:sdtContent>
            </w:sdt>
            <w:sdt>
              <w:sdtPr>
                <w:tag w:val="goog_rdk_5"/>
                <w:id w:val="-1836533310"/>
              </w:sdtPr>
              <w:sdtEndPr/>
              <w:sdtContent>
                <w:commentRangeStart w:id="5"/>
              </w:sdtContent>
            </w:sdt>
            <w:r>
              <w:t xml:space="preserve">Find info </w:t>
            </w:r>
            <w:r>
              <w:t>using conditional chaining</w:t>
            </w:r>
            <w:commentRangeEnd w:id="4"/>
            <w:r>
              <w:commentReference w:id="4"/>
            </w:r>
            <w:commentRangeEnd w:id="5"/>
            <w:r>
              <w:commentReference w:id="5"/>
            </w: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E" w14:textId="77777777" w:rsidR="00F62C37" w:rsidRDefault="00832102">
            <w:r>
              <w:t xml:space="preserve">El </w:t>
            </w:r>
            <w:proofErr w:type="spellStart"/>
            <w:r>
              <w:t>capitan</w:t>
            </w:r>
            <w:proofErr w:type="spellEnd"/>
            <w:r>
              <w:t xml:space="preserve"> Kringle is hours from take-off, but the head admin elf has received last-minute updates (apparently, their surveillance network is 24/7) and you need to do emergency sort and filing. </w:t>
            </w:r>
          </w:p>
        </w:tc>
      </w:tr>
      <w:tr w:rsidR="00F62C37" w14:paraId="3D4BD21E" w14:textId="77777777">
        <w:trPr>
          <w:trHeight w:val="225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1F" w14:textId="77777777" w:rsidR="00F62C37" w:rsidRDefault="00832102">
            <w:pPr>
              <w:jc w:val="center"/>
              <w:rPr>
                <w:rFonts w:ascii="Calibri" w:eastAsia="Calibri" w:hAnsi="Calibri" w:cs="Calibri"/>
              </w:rPr>
            </w:pPr>
            <w:r>
              <w:rPr>
                <w:rFonts w:ascii="Calibri" w:eastAsia="Calibri" w:hAnsi="Calibri" w:cs="Calibri"/>
              </w:rPr>
              <w:t>2.5</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0" w14:textId="77777777" w:rsidR="00F62C37" w:rsidRDefault="00832102">
            <w:pPr>
              <w:rPr>
                <w:rFonts w:ascii="Calibri" w:eastAsia="Calibri" w:hAnsi="Calibri" w:cs="Calibri"/>
              </w:rPr>
            </w:pPr>
            <w:r>
              <w:rPr>
                <w:rFonts w:ascii="Calibri" w:eastAsia="Calibri" w:hAnsi="Calibri" w:cs="Calibri"/>
              </w:rPr>
              <w:t>"Create a Nested Object and Iterate"</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1" w14:textId="77777777" w:rsidR="00F62C37" w:rsidRDefault="00832102">
            <w:pPr>
              <w:numPr>
                <w:ilvl w:val="0"/>
                <w:numId w:val="16"/>
              </w:numPr>
            </w:pPr>
            <w:r>
              <w:t>Create nested object</w:t>
            </w:r>
          </w:p>
          <w:p w14:paraId="00000022" w14:textId="77777777" w:rsidR="00F62C37" w:rsidRDefault="00832102">
            <w:pPr>
              <w:numPr>
                <w:ilvl w:val="0"/>
                <w:numId w:val="16"/>
              </w:numPr>
            </w:pPr>
            <w:r>
              <w:t>Iterate object to find all keys</w:t>
            </w:r>
          </w:p>
          <w:p w14:paraId="00000023" w14:textId="77777777" w:rsidR="00F62C37" w:rsidRDefault="00832102">
            <w:pPr>
              <w:numPr>
                <w:ilvl w:val="0"/>
                <w:numId w:val="16"/>
              </w:numPr>
            </w:pPr>
            <w:r>
              <w:t>Create log-to-console instructions for all keys</w:t>
            </w: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4" w14:textId="77777777" w:rsidR="00F62C37" w:rsidRDefault="00832102">
            <w:sdt>
              <w:sdtPr>
                <w:tag w:val="goog_rdk_6"/>
                <w:id w:val="-556853333"/>
              </w:sdtPr>
              <w:sdtEndPr/>
              <w:sdtContent>
                <w:commentRangeStart w:id="6"/>
              </w:sdtContent>
            </w:sdt>
            <w:r>
              <w:t>Either use a text file provided by us (see previous assignment-comment idea)</w:t>
            </w:r>
            <w:commentRangeEnd w:id="6"/>
            <w:r>
              <w:commentReference w:id="6"/>
            </w:r>
            <w:r>
              <w:t xml:space="preserve"> or </w:t>
            </w:r>
          </w:p>
          <w:p w14:paraId="00000025" w14:textId="77777777" w:rsidR="00F62C37" w:rsidRDefault="00832102">
            <w:sdt>
              <w:sdtPr>
                <w:tag w:val="goog_rdk_7"/>
                <w:id w:val="1641618747"/>
              </w:sdtPr>
              <w:sdtEndPr/>
              <w:sdtContent>
                <w:commentRangeStart w:id="7"/>
              </w:sdtContent>
            </w:sdt>
            <w:r>
              <w:t>You’ve been hired by a new tec</w:t>
            </w:r>
            <w:r>
              <w:t>h startup</w:t>
            </w:r>
            <w:commentRangeEnd w:id="7"/>
            <w:r>
              <w:commentReference w:id="7"/>
            </w:r>
            <w:r>
              <w:t>, and want you to introduce yourself to your new teammates by creating a personal object. You should detail three things you’re passionate about - say, the parts of your ideal PC, the players on your favorite team, and the characters of your fa</w:t>
            </w:r>
            <w:r>
              <w:t>vorite movie. List these as sub-objects, as nested objects, and then provide for loops for each in your code file so that teammates can easily read them!</w:t>
            </w:r>
          </w:p>
          <w:p w14:paraId="00000026" w14:textId="77777777" w:rsidR="00F62C37" w:rsidRDefault="00832102">
            <w:r>
              <w:t xml:space="preserve">Note: In theory, your </w:t>
            </w:r>
            <w:proofErr w:type="spellStart"/>
            <w:proofErr w:type="gramStart"/>
            <w:r>
              <w:t>key:values</w:t>
            </w:r>
            <w:proofErr w:type="spellEnd"/>
            <w:proofErr w:type="gramEnd"/>
            <w:r>
              <w:t xml:space="preserve"> should be things like [</w:t>
            </w:r>
            <w:proofErr w:type="spellStart"/>
            <w:r>
              <w:t>cpu</w:t>
            </w:r>
            <w:proofErr w:type="spellEnd"/>
            <w:r>
              <w:t xml:space="preserve">:”Intel”, </w:t>
            </w:r>
            <w:proofErr w:type="spellStart"/>
            <w:r>
              <w:t>gpu</w:t>
            </w:r>
            <w:proofErr w:type="spellEnd"/>
            <w:r>
              <w:t xml:space="preserve">:”EVGA </w:t>
            </w:r>
            <w:proofErr w:type="spellStart"/>
            <w:r>
              <w:t>Geforce</w:t>
            </w:r>
            <w:proofErr w:type="spellEnd"/>
            <w:r>
              <w:t xml:space="preserve"> 3090”] of neste</w:t>
            </w:r>
            <w:r>
              <w:t xml:space="preserve">d-object </w:t>
            </w:r>
            <w:proofErr w:type="spellStart"/>
            <w:r>
              <w:t>idealPC</w:t>
            </w:r>
            <w:proofErr w:type="spellEnd"/>
            <w:r>
              <w:t>; [</w:t>
            </w:r>
            <w:proofErr w:type="spellStart"/>
            <w:r>
              <w:t>forward:”Cristiano</w:t>
            </w:r>
            <w:proofErr w:type="spellEnd"/>
            <w:r>
              <w:t xml:space="preserve"> Ronaldo” ] of object  Manchester United F.C) and [</w:t>
            </w:r>
            <w:proofErr w:type="spellStart"/>
            <w:r>
              <w:t>title:”Matrix</w:t>
            </w:r>
            <w:proofErr w:type="spellEnd"/>
            <w:r>
              <w:t xml:space="preserve">”, </w:t>
            </w:r>
            <w:proofErr w:type="spellStart"/>
            <w:r>
              <w:t>protagonist:”Neo</w:t>
            </w:r>
            <w:proofErr w:type="spellEnd"/>
            <w:r>
              <w:t xml:space="preserve">” of </w:t>
            </w:r>
            <w:proofErr w:type="spellStart"/>
            <w:r>
              <w:t>favMovie</w:t>
            </w:r>
            <w:proofErr w:type="spellEnd"/>
            <w:r>
              <w:t xml:space="preserve">) </w:t>
            </w:r>
            <w:proofErr w:type="spellStart"/>
            <w:r>
              <w:t>etc</w:t>
            </w:r>
            <w:proofErr w:type="spellEnd"/>
          </w:p>
          <w:p w14:paraId="00000027" w14:textId="77777777" w:rsidR="00F62C37" w:rsidRDefault="00832102">
            <w:r>
              <w:t>Also, feel free to do other lists that reflect you better!</w:t>
            </w:r>
          </w:p>
        </w:tc>
      </w:tr>
      <w:tr w:rsidR="00F12FAF" w14:paraId="20C88FA2" w14:textId="77777777">
        <w:trPr>
          <w:trHeight w:val="279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8" w14:textId="77777777" w:rsidR="00F12FAF" w:rsidRDefault="00F12FAF" w:rsidP="00F12FAF">
            <w:pPr>
              <w:jc w:val="center"/>
              <w:rPr>
                <w:rFonts w:ascii="Calibri" w:eastAsia="Calibri" w:hAnsi="Calibri" w:cs="Calibri"/>
              </w:rPr>
            </w:pPr>
            <w:r>
              <w:rPr>
                <w:rFonts w:ascii="Calibri" w:eastAsia="Calibri" w:hAnsi="Calibri" w:cs="Calibri"/>
              </w:rPr>
              <w:lastRenderedPageBreak/>
              <w:t>3.8</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9" w14:textId="6857FB92" w:rsidR="00F12FAF" w:rsidRDefault="00F12FAF" w:rsidP="00F12FAF">
            <w:pPr>
              <w:rPr>
                <w:rFonts w:ascii="Calibri" w:eastAsia="Calibri" w:hAnsi="Calibri" w:cs="Calibri"/>
              </w:rPr>
            </w:pPr>
            <w:r>
              <w:rPr>
                <w:rFonts w:ascii="Calibri" w:eastAsia="Calibri" w:hAnsi="Calibri" w:cs="Calibri"/>
              </w:rPr>
              <w:t>"Declare &amp; Call a Function"</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A" w14:textId="77777777" w:rsidR="00F12FAF" w:rsidRDefault="00F12FAF" w:rsidP="00F12FAF">
            <w:pPr>
              <w:numPr>
                <w:ilvl w:val="0"/>
                <w:numId w:val="4"/>
              </w:num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B" w14:textId="1ABD399D" w:rsidR="00F12FAF" w:rsidRDefault="00F12FAF" w:rsidP="00F12FAF"/>
        </w:tc>
      </w:tr>
      <w:tr w:rsidR="00F12FAF" w14:paraId="493AFF4F"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C" w14:textId="77777777" w:rsidR="00F12FAF" w:rsidRDefault="00F12FAF" w:rsidP="00F12FAF">
            <w:pPr>
              <w:jc w:val="center"/>
              <w:rPr>
                <w:rFonts w:ascii="Calibri" w:eastAsia="Calibri" w:hAnsi="Calibri" w:cs="Calibri"/>
              </w:rPr>
            </w:pPr>
            <w:r>
              <w:rPr>
                <w:rFonts w:ascii="Calibri" w:eastAsia="Calibri" w:hAnsi="Calibri" w:cs="Calibri"/>
              </w:rPr>
              <w:t>3.9</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D" w14:textId="09ECC440" w:rsidR="00F12FAF" w:rsidRDefault="00F12FAF" w:rsidP="00F12FAF">
            <w:pPr>
              <w:rPr>
                <w:rFonts w:ascii="Calibri" w:eastAsia="Calibri" w:hAnsi="Calibri" w:cs="Calibri"/>
              </w:rPr>
            </w:pPr>
            <w:r w:rsidRPr="00F12FAF">
              <w:rPr>
                <w:rFonts w:ascii="Calibri" w:eastAsia="Calibri" w:hAnsi="Calibri" w:cs="Calibri"/>
                <w:highlight w:val="yellow"/>
              </w:rPr>
              <w:t>"Functions v Methods"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E" w14:textId="77777777" w:rsidR="00F12FAF" w:rsidRDefault="00F12FAF" w:rsidP="00F12FAF">
            <w:pPr>
              <w:numPr>
                <w:ilvl w:val="0"/>
                <w:numId w:val="11"/>
              </w:numPr>
              <w:rPr>
                <w:rFonts w:ascii="Calibri" w:eastAsia="Calibri" w:hAnsi="Calibri" w:cs="Calibri"/>
              </w:rPr>
            </w:pPr>
            <w:r>
              <w:rPr>
                <w:rFonts w:ascii="Calibri" w:eastAsia="Calibri" w:hAnsi="Calibri" w:cs="Calibri"/>
              </w:rPr>
              <w:t xml:space="preserve"> </w:t>
            </w: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2F" w14:textId="77777777" w:rsidR="00F12FAF" w:rsidRDefault="00F12FAF" w:rsidP="00F12FAF">
            <w:pPr>
              <w:ind w:left="2160"/>
              <w:rPr>
                <w:rFonts w:ascii="Calibri" w:eastAsia="Calibri" w:hAnsi="Calibri" w:cs="Calibri"/>
              </w:rPr>
            </w:pPr>
          </w:p>
        </w:tc>
      </w:tr>
      <w:tr w:rsidR="00F12FAF" w14:paraId="77616225"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0" w14:textId="77777777" w:rsidR="00F12FAF" w:rsidRDefault="00F12FAF" w:rsidP="00F12FAF">
            <w:pPr>
              <w:jc w:val="center"/>
              <w:rPr>
                <w:rFonts w:ascii="Calibri" w:eastAsia="Calibri" w:hAnsi="Calibri" w:cs="Calibri"/>
              </w:rPr>
            </w:pPr>
            <w:r>
              <w:rPr>
                <w:rFonts w:ascii="Calibri" w:eastAsia="Calibri" w:hAnsi="Calibri" w:cs="Calibri"/>
              </w:rPr>
              <w:t>4.7</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1" w14:textId="77777777" w:rsidR="00F12FAF" w:rsidRDefault="00F12FAF" w:rsidP="00F12FAF">
            <w:pPr>
              <w:rPr>
                <w:rFonts w:ascii="Calibri" w:eastAsia="Calibri" w:hAnsi="Calibri" w:cs="Calibri"/>
              </w:rPr>
            </w:pPr>
            <w:r w:rsidRPr="00F12FAF">
              <w:rPr>
                <w:rFonts w:ascii="Calibri" w:eastAsia="Calibri" w:hAnsi="Calibri" w:cs="Calibri"/>
                <w:highlight w:val="yellow"/>
              </w:rPr>
              <w:t>"Nested Functions"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2" w14:textId="77777777" w:rsidR="00F12FAF" w:rsidRDefault="00F12FAF" w:rsidP="00F12FAF">
            <w:pPr>
              <w:numPr>
                <w:ilvl w:val="0"/>
                <w:numId w:val="10"/>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3" w14:textId="77777777" w:rsidR="00F12FAF" w:rsidRDefault="00F12FAF" w:rsidP="00F12FAF">
            <w:pPr>
              <w:rPr>
                <w:rFonts w:ascii="Calibri" w:eastAsia="Calibri" w:hAnsi="Calibri" w:cs="Calibri"/>
              </w:rPr>
            </w:pPr>
          </w:p>
        </w:tc>
      </w:tr>
      <w:tr w:rsidR="00F12FAF" w14:paraId="6DFF2D95"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4" w14:textId="77777777" w:rsidR="00F12FAF" w:rsidRDefault="00F12FAF" w:rsidP="00F12FAF">
            <w:pPr>
              <w:jc w:val="center"/>
              <w:rPr>
                <w:rFonts w:ascii="Calibri" w:eastAsia="Calibri" w:hAnsi="Calibri" w:cs="Calibri"/>
              </w:rPr>
            </w:pPr>
            <w:r>
              <w:rPr>
                <w:rFonts w:ascii="Calibri" w:eastAsia="Calibri" w:hAnsi="Calibri" w:cs="Calibri"/>
              </w:rPr>
              <w:t>4.8</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5" w14:textId="77777777" w:rsidR="00F12FAF" w:rsidRDefault="00F12FAF" w:rsidP="00F12FAF">
            <w:pPr>
              <w:rPr>
                <w:rFonts w:ascii="Calibri" w:eastAsia="Calibri" w:hAnsi="Calibri" w:cs="Calibri"/>
              </w:rPr>
            </w:pPr>
            <w:r>
              <w:rPr>
                <w:rFonts w:ascii="Calibri" w:eastAsia="Calibri" w:hAnsi="Calibri" w:cs="Calibri"/>
              </w:rPr>
              <w:t>"More Complex nested functions"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6" w14:textId="77777777" w:rsidR="00F12FAF" w:rsidRDefault="00F12FAF" w:rsidP="00F12FAF">
            <w:pPr>
              <w:numPr>
                <w:ilvl w:val="0"/>
                <w:numId w:val="6"/>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7" w14:textId="77777777" w:rsidR="00F12FAF" w:rsidRDefault="00F12FAF" w:rsidP="00F12FAF">
            <w:pPr>
              <w:rPr>
                <w:rFonts w:ascii="Calibri" w:eastAsia="Calibri" w:hAnsi="Calibri" w:cs="Calibri"/>
              </w:rPr>
            </w:pPr>
          </w:p>
        </w:tc>
      </w:tr>
      <w:tr w:rsidR="00F12FAF" w14:paraId="7184AEFA"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8" w14:textId="77777777" w:rsidR="00F12FAF" w:rsidRDefault="00F12FAF" w:rsidP="00F12FAF">
            <w:pPr>
              <w:jc w:val="center"/>
              <w:rPr>
                <w:rFonts w:ascii="Calibri" w:eastAsia="Calibri" w:hAnsi="Calibri" w:cs="Calibri"/>
              </w:rPr>
            </w:pPr>
            <w:r>
              <w:rPr>
                <w:rFonts w:ascii="Calibri" w:eastAsia="Calibri" w:hAnsi="Calibri" w:cs="Calibri"/>
              </w:rPr>
              <w:t>4.9</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9" w14:textId="77777777" w:rsidR="00F12FAF" w:rsidRDefault="00F12FAF" w:rsidP="00F12FAF">
            <w:pPr>
              <w:rPr>
                <w:rFonts w:ascii="Calibri" w:eastAsia="Calibri" w:hAnsi="Calibri" w:cs="Calibri"/>
              </w:rPr>
            </w:pPr>
            <w:r>
              <w:rPr>
                <w:rFonts w:ascii="Calibri" w:eastAsia="Calibri" w:hAnsi="Calibri" w:cs="Calibri"/>
              </w:rPr>
              <w:t>"Using Scope Variables"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A" w14:textId="77777777" w:rsidR="00F12FAF" w:rsidRDefault="00F12FAF" w:rsidP="00F12FAF">
            <w:pPr>
              <w:numPr>
                <w:ilvl w:val="0"/>
                <w:numId w:val="7"/>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B" w14:textId="77777777" w:rsidR="00F12FAF" w:rsidRDefault="00F12FAF" w:rsidP="00F12FAF">
            <w:pPr>
              <w:rPr>
                <w:rFonts w:ascii="Calibri" w:eastAsia="Calibri" w:hAnsi="Calibri" w:cs="Calibri"/>
              </w:rPr>
            </w:pPr>
          </w:p>
        </w:tc>
      </w:tr>
      <w:tr w:rsidR="00F12FAF" w14:paraId="0A39A4C9"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C" w14:textId="77777777" w:rsidR="00F12FAF" w:rsidRDefault="00F12FAF" w:rsidP="00F12FAF">
            <w:pPr>
              <w:jc w:val="center"/>
              <w:rPr>
                <w:rFonts w:ascii="Calibri" w:eastAsia="Calibri" w:hAnsi="Calibri" w:cs="Calibri"/>
              </w:rPr>
            </w:pPr>
            <w:r>
              <w:rPr>
                <w:rFonts w:ascii="Calibri" w:eastAsia="Calibri" w:hAnsi="Calibri" w:cs="Calibri"/>
              </w:rPr>
              <w:t>5.6</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D" w14:textId="77777777" w:rsidR="00F12FAF" w:rsidRDefault="00F12FAF" w:rsidP="00F12FAF">
            <w:pPr>
              <w:rPr>
                <w:rFonts w:ascii="Calibri" w:eastAsia="Calibri" w:hAnsi="Calibri" w:cs="Calibri"/>
              </w:rPr>
            </w:pPr>
            <w:r>
              <w:rPr>
                <w:rFonts w:ascii="Calibri" w:eastAsia="Calibri" w:hAnsi="Calibri" w:cs="Calibri"/>
              </w:rPr>
              <w:t>"Function w/ a Timeout"</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E" w14:textId="77777777" w:rsidR="00F12FAF" w:rsidRDefault="00F12FAF" w:rsidP="00F12FAF">
            <w:pPr>
              <w:numPr>
                <w:ilvl w:val="0"/>
                <w:numId w:val="14"/>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3F" w14:textId="77777777" w:rsidR="00F12FAF" w:rsidRDefault="00F12FAF" w:rsidP="00F12FAF">
            <w:pPr>
              <w:rPr>
                <w:rFonts w:ascii="Calibri" w:eastAsia="Calibri" w:hAnsi="Calibri" w:cs="Calibri"/>
              </w:rPr>
            </w:pPr>
          </w:p>
        </w:tc>
      </w:tr>
      <w:tr w:rsidR="00F12FAF" w14:paraId="60735F27"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0" w14:textId="77777777" w:rsidR="00F12FAF" w:rsidRDefault="00F12FAF" w:rsidP="00F12FAF">
            <w:pPr>
              <w:jc w:val="center"/>
              <w:rPr>
                <w:rFonts w:ascii="Calibri" w:eastAsia="Calibri" w:hAnsi="Calibri" w:cs="Calibri"/>
              </w:rPr>
            </w:pPr>
            <w:r>
              <w:rPr>
                <w:rFonts w:ascii="Calibri" w:eastAsia="Calibri" w:hAnsi="Calibri" w:cs="Calibri"/>
              </w:rPr>
              <w:t>5.7</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1" w14:textId="77777777" w:rsidR="00F12FAF" w:rsidRDefault="00F12FAF" w:rsidP="00F12FAF">
            <w:pPr>
              <w:rPr>
                <w:rFonts w:ascii="Calibri" w:eastAsia="Calibri" w:hAnsi="Calibri" w:cs="Calibri"/>
              </w:rPr>
            </w:pPr>
            <w:r>
              <w:rPr>
                <w:rFonts w:ascii="Calibri" w:eastAsia="Calibri" w:hAnsi="Calibri" w:cs="Calibri"/>
              </w:rPr>
              <w:t>"Factorials"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2" w14:textId="77777777" w:rsidR="00F12FAF" w:rsidRDefault="00F12FAF" w:rsidP="00F12FAF">
            <w:pPr>
              <w:numPr>
                <w:ilvl w:val="0"/>
                <w:numId w:val="5"/>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3" w14:textId="77777777" w:rsidR="00F12FAF" w:rsidRDefault="00F12FAF" w:rsidP="00F12FAF">
            <w:pPr>
              <w:rPr>
                <w:rFonts w:ascii="Calibri" w:eastAsia="Calibri" w:hAnsi="Calibri" w:cs="Calibri"/>
              </w:rPr>
            </w:pPr>
          </w:p>
        </w:tc>
      </w:tr>
      <w:tr w:rsidR="00F12FAF" w14:paraId="4516347C"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4" w14:textId="77777777" w:rsidR="00F12FAF" w:rsidRDefault="00F12FAF" w:rsidP="00F12FAF">
            <w:pPr>
              <w:jc w:val="center"/>
              <w:rPr>
                <w:rFonts w:ascii="Calibri" w:eastAsia="Calibri" w:hAnsi="Calibri" w:cs="Calibri"/>
              </w:rPr>
            </w:pPr>
            <w:r>
              <w:rPr>
                <w:rFonts w:ascii="Calibri" w:eastAsia="Calibri" w:hAnsi="Calibri" w:cs="Calibri"/>
              </w:rPr>
              <w:t>6.6</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5" w14:textId="77777777" w:rsidR="00F12FAF" w:rsidRDefault="00F12FAF" w:rsidP="00F12FAF">
            <w:pPr>
              <w:rPr>
                <w:rFonts w:ascii="Calibri" w:eastAsia="Calibri" w:hAnsi="Calibri" w:cs="Calibri"/>
              </w:rPr>
            </w:pPr>
            <w:r>
              <w:rPr>
                <w:rFonts w:ascii="Calibri" w:eastAsia="Calibri" w:hAnsi="Calibri" w:cs="Calibri"/>
              </w:rPr>
              <w:t>"Create a JS Pattern"</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6" w14:textId="77777777" w:rsidR="00F12FAF" w:rsidRDefault="00F12FAF" w:rsidP="00F12FAF">
            <w:pPr>
              <w:numPr>
                <w:ilvl w:val="0"/>
                <w:numId w:val="1"/>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7" w14:textId="77777777" w:rsidR="00F12FAF" w:rsidRDefault="00F12FAF" w:rsidP="00F12FAF">
            <w:pPr>
              <w:rPr>
                <w:rFonts w:ascii="Calibri" w:eastAsia="Calibri" w:hAnsi="Calibri" w:cs="Calibri"/>
              </w:rPr>
            </w:pPr>
          </w:p>
        </w:tc>
      </w:tr>
      <w:tr w:rsidR="00F12FAF" w14:paraId="7FE8404D"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8" w14:textId="77777777" w:rsidR="00F12FAF" w:rsidRDefault="00F12FAF" w:rsidP="00F12FAF">
            <w:pPr>
              <w:jc w:val="center"/>
              <w:rPr>
                <w:rFonts w:ascii="Calibri" w:eastAsia="Calibri" w:hAnsi="Calibri" w:cs="Calibri"/>
              </w:rPr>
            </w:pPr>
            <w:r>
              <w:rPr>
                <w:rFonts w:ascii="Calibri" w:eastAsia="Calibri" w:hAnsi="Calibri" w:cs="Calibri"/>
              </w:rPr>
              <w:t>7.5</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9" w14:textId="77777777" w:rsidR="00F12FAF" w:rsidRDefault="00F12FAF" w:rsidP="00F12FAF">
            <w:pPr>
              <w:rPr>
                <w:rFonts w:ascii="Calibri" w:eastAsia="Calibri" w:hAnsi="Calibri" w:cs="Calibri"/>
              </w:rPr>
            </w:pPr>
            <w:r>
              <w:rPr>
                <w:rFonts w:ascii="Calibri" w:eastAsia="Calibri" w:hAnsi="Calibri" w:cs="Calibri"/>
              </w:rPr>
              <w:t>"Create a Pattern - Rewrite a Given Code"</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A" w14:textId="77777777" w:rsidR="00F12FAF" w:rsidRDefault="00F12FAF" w:rsidP="00F12FAF">
            <w:pPr>
              <w:numPr>
                <w:ilvl w:val="0"/>
                <w:numId w:val="9"/>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B" w14:textId="77777777" w:rsidR="00F12FAF" w:rsidRDefault="00F12FAF" w:rsidP="00F12FAF">
            <w:pPr>
              <w:rPr>
                <w:rFonts w:ascii="Calibri" w:eastAsia="Calibri" w:hAnsi="Calibri" w:cs="Calibri"/>
              </w:rPr>
            </w:pPr>
          </w:p>
        </w:tc>
      </w:tr>
      <w:tr w:rsidR="00F12FAF" w14:paraId="0BF7C037"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C" w14:textId="77777777" w:rsidR="00F12FAF" w:rsidRDefault="00F12FAF" w:rsidP="00F12FAF">
            <w:pPr>
              <w:jc w:val="center"/>
              <w:rPr>
                <w:rFonts w:ascii="Calibri" w:eastAsia="Calibri" w:hAnsi="Calibri" w:cs="Calibri"/>
              </w:rPr>
            </w:pPr>
            <w:r>
              <w:rPr>
                <w:rFonts w:ascii="Calibri" w:eastAsia="Calibri" w:hAnsi="Calibri" w:cs="Calibri"/>
              </w:rPr>
              <w:lastRenderedPageBreak/>
              <w:t>8.5</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D" w14:textId="77777777" w:rsidR="00F12FAF" w:rsidRDefault="00F12FAF" w:rsidP="00F12FAF">
            <w:pPr>
              <w:rPr>
                <w:rFonts w:ascii="Calibri" w:eastAsia="Calibri" w:hAnsi="Calibri" w:cs="Calibri"/>
              </w:rPr>
            </w:pPr>
            <w:r>
              <w:rPr>
                <w:rFonts w:ascii="Calibri" w:eastAsia="Calibri" w:hAnsi="Calibri" w:cs="Calibri"/>
              </w:rPr>
              <w:t>“JS in Strict Mode”</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E" w14:textId="77777777" w:rsidR="00F12FAF" w:rsidRDefault="00F12FAF" w:rsidP="00F12FAF">
            <w:pPr>
              <w:ind w:left="720" w:hanging="360"/>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4F" w14:textId="77777777" w:rsidR="00F12FAF" w:rsidRDefault="00F12FAF" w:rsidP="00F12FAF">
            <w:pPr>
              <w:rPr>
                <w:rFonts w:ascii="Calibri" w:eastAsia="Calibri" w:hAnsi="Calibri" w:cs="Calibri"/>
              </w:rPr>
            </w:pPr>
          </w:p>
        </w:tc>
      </w:tr>
      <w:tr w:rsidR="00F12FAF" w14:paraId="3A95A35F"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0" w14:textId="77777777" w:rsidR="00F12FAF" w:rsidRDefault="00F12FAF" w:rsidP="00F12FAF">
            <w:pPr>
              <w:jc w:val="center"/>
              <w:rPr>
                <w:rFonts w:ascii="Calibri" w:eastAsia="Calibri" w:hAnsi="Calibri" w:cs="Calibri"/>
              </w:rPr>
            </w:pPr>
            <w:r>
              <w:rPr>
                <w:rFonts w:ascii="Calibri" w:eastAsia="Calibri" w:hAnsi="Calibri" w:cs="Calibri"/>
              </w:rPr>
              <w:t>8.6</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1" w14:textId="77777777" w:rsidR="00F12FAF" w:rsidRDefault="00F12FAF" w:rsidP="00F12FAF">
            <w:pPr>
              <w:rPr>
                <w:rFonts w:ascii="Calibri" w:eastAsia="Calibri" w:hAnsi="Calibri" w:cs="Calibri"/>
              </w:rPr>
            </w:pPr>
            <w:r>
              <w:rPr>
                <w:rFonts w:ascii="Calibri" w:eastAsia="Calibri" w:hAnsi="Calibri" w:cs="Calibri"/>
              </w:rPr>
              <w:t>“Find &amp; Fix Errors in Code”</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2" w14:textId="77777777" w:rsidR="00F12FAF" w:rsidRDefault="00F12FAF" w:rsidP="00F12FAF">
            <w:pPr>
              <w:numPr>
                <w:ilvl w:val="0"/>
                <w:numId w:val="3"/>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3" w14:textId="77777777" w:rsidR="00F12FAF" w:rsidRDefault="00F12FAF" w:rsidP="00F12FAF">
            <w:pPr>
              <w:rPr>
                <w:rFonts w:ascii="Calibri" w:eastAsia="Calibri" w:hAnsi="Calibri" w:cs="Calibri"/>
              </w:rPr>
            </w:pPr>
          </w:p>
        </w:tc>
      </w:tr>
      <w:tr w:rsidR="00F12FAF" w14:paraId="19A93F7E" w14:textId="77777777">
        <w:trPr>
          <w:trHeight w:val="360"/>
        </w:trPr>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4" w14:textId="77777777" w:rsidR="00F12FAF" w:rsidRDefault="00F12FAF" w:rsidP="00F12FAF">
            <w:pPr>
              <w:jc w:val="center"/>
              <w:rPr>
                <w:rFonts w:ascii="Calibri" w:eastAsia="Calibri" w:hAnsi="Calibri" w:cs="Calibri"/>
              </w:rPr>
            </w:pPr>
            <w:r>
              <w:rPr>
                <w:rFonts w:ascii="Calibri" w:eastAsia="Calibri" w:hAnsi="Calibri" w:cs="Calibri"/>
              </w:rPr>
              <w:t>9.2</w:t>
            </w:r>
          </w:p>
        </w:tc>
        <w:tc>
          <w:tcPr>
            <w:tcW w:w="17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5" w14:textId="77777777" w:rsidR="00F12FAF" w:rsidRDefault="00F12FAF" w:rsidP="00F12FAF">
            <w:pPr>
              <w:rPr>
                <w:rFonts w:ascii="Calibri" w:eastAsia="Calibri" w:hAnsi="Calibri" w:cs="Calibri"/>
              </w:rPr>
            </w:pPr>
            <w:r>
              <w:rPr>
                <w:rFonts w:ascii="Calibri" w:eastAsia="Calibri" w:hAnsi="Calibri" w:cs="Calibri"/>
              </w:rPr>
              <w:t>"Exit Project"</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6" w14:textId="77777777" w:rsidR="00F12FAF" w:rsidRDefault="00F12FAF" w:rsidP="00F12FAF">
            <w:pPr>
              <w:numPr>
                <w:ilvl w:val="0"/>
                <w:numId w:val="8"/>
              </w:numPr>
              <w:rPr>
                <w:rFonts w:ascii="Calibri" w:eastAsia="Calibri" w:hAnsi="Calibri" w:cs="Calibri"/>
              </w:rPr>
            </w:pPr>
          </w:p>
        </w:tc>
        <w:tc>
          <w:tcPr>
            <w:tcW w:w="62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000057" w14:textId="77777777" w:rsidR="00F12FAF" w:rsidRDefault="00F12FAF" w:rsidP="00F12FAF">
            <w:pPr>
              <w:rPr>
                <w:rFonts w:ascii="Calibri" w:eastAsia="Calibri" w:hAnsi="Calibri" w:cs="Calibri"/>
              </w:rPr>
            </w:pPr>
          </w:p>
        </w:tc>
      </w:tr>
    </w:tbl>
    <w:p w14:paraId="00000058" w14:textId="77777777" w:rsidR="00F62C37" w:rsidRDefault="00F62C37">
      <w:pPr>
        <w:ind w:left="1440"/>
      </w:pPr>
    </w:p>
    <w:sectPr w:rsidR="00F62C37">
      <w:pgSz w:w="15840" w:h="12240" w:orient="landscape"/>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Boyette" w:date="2021-12-18T15:44:00Z" w:initials="">
    <w:p w14:paraId="0000005C" w14:textId="77777777" w:rsidR="00F62C37" w:rsidRDefault="00832102">
      <w:pPr>
        <w:widowControl w:val="0"/>
        <w:pBdr>
          <w:top w:val="nil"/>
          <w:left w:val="nil"/>
          <w:bottom w:val="nil"/>
          <w:right w:val="nil"/>
          <w:between w:val="nil"/>
        </w:pBdr>
        <w:spacing w:line="240" w:lineRule="auto"/>
        <w:rPr>
          <w:color w:val="000000"/>
        </w:rPr>
      </w:pPr>
      <w:r>
        <w:rPr>
          <w:color w:val="000000"/>
        </w:rPr>
        <w:t>Is adding an "if" component too much?</w:t>
      </w:r>
    </w:p>
    <w:p w14:paraId="0000005D" w14:textId="77777777" w:rsidR="00F62C37" w:rsidRDefault="00832102">
      <w:pPr>
        <w:widowControl w:val="0"/>
        <w:pBdr>
          <w:top w:val="nil"/>
          <w:left w:val="nil"/>
          <w:bottom w:val="nil"/>
          <w:right w:val="nil"/>
          <w:between w:val="nil"/>
        </w:pBdr>
        <w:spacing w:line="240" w:lineRule="auto"/>
        <w:rPr>
          <w:color w:val="000000"/>
        </w:rPr>
      </w:pPr>
      <w:r>
        <w:rPr>
          <w:color w:val="000000"/>
        </w:rPr>
        <w:t>I</w:t>
      </w:r>
      <w:r>
        <w:rPr>
          <w:color w:val="000000"/>
        </w:rPr>
        <w:t xml:space="preserve"> really like calling back to previous skills, but my intuition is to keep it simple and straight forward - just produce and edit an (hash) object?</w:t>
      </w:r>
    </w:p>
  </w:comment>
  <w:comment w:id="1" w:author="Marius Krenevičius" w:date="2021-12-20T10:45:00Z" w:initials="">
    <w:p w14:paraId="0000005E" w14:textId="77777777" w:rsidR="00F62C37" w:rsidRDefault="00832102">
      <w:pPr>
        <w:widowControl w:val="0"/>
        <w:pBdr>
          <w:top w:val="nil"/>
          <w:left w:val="nil"/>
          <w:bottom w:val="nil"/>
          <w:right w:val="nil"/>
          <w:between w:val="nil"/>
        </w:pBdr>
        <w:spacing w:line="240" w:lineRule="auto"/>
        <w:rPr>
          <w:color w:val="000000"/>
        </w:rPr>
      </w:pPr>
      <w:r>
        <w:rPr>
          <w:color w:val="000000"/>
        </w:rPr>
        <w:t>there's no point in asking to write the same if two times. Let's keep this assignment simple, create an Elf o</w:t>
      </w:r>
      <w:r>
        <w:rPr>
          <w:color w:val="000000"/>
        </w:rPr>
        <w:t>bject and leave the if statement for the 1.9th</w:t>
      </w:r>
    </w:p>
  </w:comment>
  <w:comment w:id="2" w:author="Marius Krenevičius" w:date="2021-12-20T10:49:00Z" w:initials="">
    <w:p w14:paraId="00000061" w14:textId="77777777" w:rsidR="00F62C37" w:rsidRDefault="00832102">
      <w:pPr>
        <w:widowControl w:val="0"/>
        <w:pBdr>
          <w:top w:val="nil"/>
          <w:left w:val="nil"/>
          <w:bottom w:val="nil"/>
          <w:right w:val="nil"/>
          <w:between w:val="nil"/>
        </w:pBdr>
        <w:spacing w:line="240" w:lineRule="auto"/>
        <w:rPr>
          <w:color w:val="000000"/>
        </w:rPr>
      </w:pPr>
      <w:r>
        <w:rPr>
          <w:color w:val="000000"/>
        </w:rPr>
        <w:t>it can get confusing if not specified</w:t>
      </w:r>
    </w:p>
  </w:comment>
  <w:comment w:id="4" w:author="James Boyette" w:date="2021-12-18T16:34:00Z" w:initials="">
    <w:p w14:paraId="00000059" w14:textId="77777777" w:rsidR="00F62C37" w:rsidRDefault="00832102">
      <w:pPr>
        <w:widowControl w:val="0"/>
        <w:pBdr>
          <w:top w:val="nil"/>
          <w:left w:val="nil"/>
          <w:bottom w:val="nil"/>
          <w:right w:val="nil"/>
          <w:between w:val="nil"/>
        </w:pBdr>
        <w:spacing w:line="240" w:lineRule="auto"/>
        <w:rPr>
          <w:color w:val="000000"/>
        </w:rPr>
      </w:pPr>
      <w:r>
        <w:rPr>
          <w:color w:val="000000"/>
        </w:rPr>
        <w:t>In general, how often can we provide students with material?</w:t>
      </w:r>
    </w:p>
    <w:p w14:paraId="0000005A" w14:textId="77777777" w:rsidR="00F62C37" w:rsidRDefault="00832102">
      <w:pPr>
        <w:widowControl w:val="0"/>
        <w:pBdr>
          <w:top w:val="nil"/>
          <w:left w:val="nil"/>
          <w:bottom w:val="nil"/>
          <w:right w:val="nil"/>
          <w:between w:val="nil"/>
        </w:pBdr>
        <w:spacing w:line="240" w:lineRule="auto"/>
        <w:rPr>
          <w:color w:val="000000"/>
        </w:rPr>
      </w:pPr>
      <w:r>
        <w:rPr>
          <w:color w:val="000000"/>
        </w:rPr>
        <w:t>I think it'd be great to have them download a basic text file/</w:t>
      </w:r>
      <w:proofErr w:type="spellStart"/>
      <w:r>
        <w:rPr>
          <w:color w:val="000000"/>
        </w:rPr>
        <w:t>git</w:t>
      </w:r>
      <w:proofErr w:type="spellEnd"/>
      <w:r>
        <w:rPr>
          <w:color w:val="000000"/>
        </w:rPr>
        <w:t xml:space="preserve"> repo with largely the same formatting, and ask them to use conditional chaining to find only the objects with one property (We got last minute additions to Santa's run - please find the kids</w:t>
      </w:r>
      <w:r>
        <w:rPr>
          <w:color w:val="000000"/>
        </w:rPr>
        <w:t xml:space="preserve"> who have been good and make a new list of them). It would have the added benefit of requiring them, for the first time, to try and parse a relatively complex code file</w:t>
      </w:r>
    </w:p>
  </w:comment>
  <w:comment w:id="5" w:author="Marius Krenevičius" w:date="2021-12-20T11:35:00Z" w:initials="">
    <w:p w14:paraId="0000005B" w14:textId="77777777" w:rsidR="00F62C37" w:rsidRDefault="00832102">
      <w:pPr>
        <w:widowControl w:val="0"/>
        <w:pBdr>
          <w:top w:val="nil"/>
          <w:left w:val="nil"/>
          <w:bottom w:val="nil"/>
          <w:right w:val="nil"/>
          <w:between w:val="nil"/>
        </w:pBdr>
        <w:spacing w:line="240" w:lineRule="auto"/>
        <w:rPr>
          <w:color w:val="000000"/>
        </w:rPr>
      </w:pPr>
      <w:r>
        <w:rPr>
          <w:color w:val="000000"/>
        </w:rPr>
        <w:t>I don't think that we should ask them to download additional code files for just a sing</w:t>
      </w:r>
      <w:r>
        <w:rPr>
          <w:color w:val="000000"/>
        </w:rPr>
        <w:t>le task, better to make the whole assignment around refactoring downloaded code or doing some tasks in the downloaded code files. It's better to just ask them to use the conditional chaining on their current project.</w:t>
      </w:r>
    </w:p>
  </w:comment>
  <w:comment w:id="6" w:author="Marius Krenevičius" w:date="2021-12-20T11:58:00Z" w:initials="">
    <w:p w14:paraId="00000060" w14:textId="77777777" w:rsidR="00F62C37" w:rsidRDefault="00832102">
      <w:pPr>
        <w:widowControl w:val="0"/>
        <w:pBdr>
          <w:top w:val="nil"/>
          <w:left w:val="nil"/>
          <w:bottom w:val="nil"/>
          <w:right w:val="nil"/>
          <w:between w:val="nil"/>
        </w:pBdr>
        <w:spacing w:line="240" w:lineRule="auto"/>
        <w:rPr>
          <w:color w:val="000000"/>
        </w:rPr>
      </w:pPr>
      <w:r>
        <w:rPr>
          <w:color w:val="000000"/>
        </w:rPr>
        <w:t>If we dedicate the whole assignment for doing tasks in the code files given by us then it could work.</w:t>
      </w:r>
    </w:p>
  </w:comment>
  <w:comment w:id="7" w:author="Marius Krenevičius" w:date="2021-12-20T12:11:00Z" w:initials="">
    <w:p w14:paraId="0000005F" w14:textId="77777777" w:rsidR="00F62C37" w:rsidRDefault="00832102">
      <w:pPr>
        <w:widowControl w:val="0"/>
        <w:pBdr>
          <w:top w:val="nil"/>
          <w:left w:val="nil"/>
          <w:bottom w:val="nil"/>
          <w:right w:val="nil"/>
          <w:between w:val="nil"/>
        </w:pBdr>
        <w:spacing w:line="240" w:lineRule="auto"/>
        <w:rPr>
          <w:color w:val="000000"/>
        </w:rPr>
      </w:pPr>
      <w:r>
        <w:rPr>
          <w:color w:val="000000"/>
        </w:rPr>
        <w:t xml:space="preserve">if we start the sprint 9 assignments with Christmas stuff and elves then maybe we should keep this theme throughout the whole sprint? Contrary to that sprint 8 was all about careers and </w:t>
      </w:r>
      <w:proofErr w:type="gramStart"/>
      <w:r>
        <w:rPr>
          <w:color w:val="000000"/>
        </w:rPr>
        <w:t>real life</w:t>
      </w:r>
      <w:proofErr w:type="gramEnd"/>
      <w:r>
        <w:rPr>
          <w:color w:val="000000"/>
        </w:rPr>
        <w:t xml:space="preserve"> scenarios, so maybe we should continue with that theme throu</w:t>
      </w:r>
      <w:r>
        <w:rPr>
          <w:color w:val="000000"/>
        </w:rPr>
        <w:t xml:space="preserve">ghout the whole </w:t>
      </w:r>
      <w:proofErr w:type="spellStart"/>
      <w:r>
        <w:rPr>
          <w:color w:val="000000"/>
        </w:rPr>
        <w:t>javascript</w:t>
      </w:r>
      <w:proofErr w:type="spellEnd"/>
      <w:r>
        <w:rPr>
          <w:color w:val="000000"/>
        </w:rPr>
        <w:t xml:space="preserve"> module.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D" w15:done="0"/>
  <w15:commentEx w15:paraId="0000005E" w15:paraIdParent="0000005D" w15:done="0"/>
  <w15:commentEx w15:paraId="00000061" w15:done="0"/>
  <w15:commentEx w15:paraId="0000005A" w15:done="0"/>
  <w15:commentEx w15:paraId="0000005B" w15:paraIdParent="0000005A" w15:done="0"/>
  <w15:commentEx w15:paraId="00000060" w15:done="0"/>
  <w15:commentEx w15:paraId="000000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1866" w16cex:dateUtc="2021-12-18T20:44:00Z"/>
  <w16cex:commentExtensible w16cex:durableId="25761865" w16cex:dateUtc="2021-12-20T15:45:00Z"/>
  <w16cex:commentExtensible w16cex:durableId="25761864" w16cex:dateUtc="2021-12-20T15:49:00Z"/>
  <w16cex:commentExtensible w16cex:durableId="25761863" w16cex:dateUtc="2021-12-18T21:34:00Z"/>
  <w16cex:commentExtensible w16cex:durableId="25761862" w16cex:dateUtc="2021-12-20T16:35:00Z"/>
  <w16cex:commentExtensible w16cex:durableId="25761861" w16cex:dateUtc="2021-12-20T16:58:00Z"/>
  <w16cex:commentExtensible w16cex:durableId="25761860" w16cex:dateUtc="2021-12-20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D" w16cid:durableId="25761866"/>
  <w16cid:commentId w16cid:paraId="0000005E" w16cid:durableId="25761865"/>
  <w16cid:commentId w16cid:paraId="00000061" w16cid:durableId="25761864"/>
  <w16cid:commentId w16cid:paraId="0000005A" w16cid:durableId="25761863"/>
  <w16cid:commentId w16cid:paraId="0000005B" w16cid:durableId="25761862"/>
  <w16cid:commentId w16cid:paraId="00000060" w16cid:durableId="25761861"/>
  <w16cid:commentId w16cid:paraId="0000005F" w16cid:durableId="257618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6BC"/>
    <w:multiLevelType w:val="multilevel"/>
    <w:tmpl w:val="2C924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2491E"/>
    <w:multiLevelType w:val="multilevel"/>
    <w:tmpl w:val="83DAE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64164"/>
    <w:multiLevelType w:val="multilevel"/>
    <w:tmpl w:val="B0FA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172009"/>
    <w:multiLevelType w:val="multilevel"/>
    <w:tmpl w:val="4546E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D527EC"/>
    <w:multiLevelType w:val="multilevel"/>
    <w:tmpl w:val="8432D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723D48"/>
    <w:multiLevelType w:val="multilevel"/>
    <w:tmpl w:val="771AB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601796"/>
    <w:multiLevelType w:val="multilevel"/>
    <w:tmpl w:val="06D20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E5439A"/>
    <w:multiLevelType w:val="multilevel"/>
    <w:tmpl w:val="8080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02AE6"/>
    <w:multiLevelType w:val="multilevel"/>
    <w:tmpl w:val="F2CE6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B31F28"/>
    <w:multiLevelType w:val="multilevel"/>
    <w:tmpl w:val="D7AC6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670EA7"/>
    <w:multiLevelType w:val="multilevel"/>
    <w:tmpl w:val="ADA4E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3318FB"/>
    <w:multiLevelType w:val="multilevel"/>
    <w:tmpl w:val="F2BE2D80"/>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DB24E9"/>
    <w:multiLevelType w:val="multilevel"/>
    <w:tmpl w:val="80FA736C"/>
    <w:lvl w:ilvl="0">
      <w:start w:val="1"/>
      <w:numFmt w:val="bullet"/>
      <w:lvlText w:val="●"/>
      <w:lvlJc w:val="left"/>
      <w:pPr>
        <w:ind w:left="720" w:hanging="360"/>
      </w:pPr>
      <w:rPr>
        <w:u w:val="none"/>
      </w:rPr>
    </w:lvl>
    <w:lvl w:ilvl="1">
      <w:start w:val="1"/>
      <w:numFmt w:val="bullet"/>
      <w:lvlText w:val="○"/>
      <w:lvlJc w:val="left"/>
      <w:pPr>
        <w:ind w:left="5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1F44DB"/>
    <w:multiLevelType w:val="multilevel"/>
    <w:tmpl w:val="6F62A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A64259"/>
    <w:multiLevelType w:val="multilevel"/>
    <w:tmpl w:val="1F928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766929"/>
    <w:multiLevelType w:val="multilevel"/>
    <w:tmpl w:val="2946D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13"/>
  </w:num>
  <w:num w:numId="4">
    <w:abstractNumId w:val="11"/>
  </w:num>
  <w:num w:numId="5">
    <w:abstractNumId w:val="2"/>
  </w:num>
  <w:num w:numId="6">
    <w:abstractNumId w:val="10"/>
  </w:num>
  <w:num w:numId="7">
    <w:abstractNumId w:val="5"/>
  </w:num>
  <w:num w:numId="8">
    <w:abstractNumId w:val="14"/>
  </w:num>
  <w:num w:numId="9">
    <w:abstractNumId w:val="7"/>
  </w:num>
  <w:num w:numId="10">
    <w:abstractNumId w:val="0"/>
  </w:num>
  <w:num w:numId="11">
    <w:abstractNumId w:val="15"/>
  </w:num>
  <w:num w:numId="12">
    <w:abstractNumId w:val="4"/>
  </w:num>
  <w:num w:numId="13">
    <w:abstractNumId w:val="12"/>
  </w:num>
  <w:num w:numId="14">
    <w:abstractNumId w:val="8"/>
  </w:num>
  <w:num w:numId="15">
    <w:abstractNumId w:val="3"/>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Boyette">
    <w15:presenceInfo w15:providerId="Windows Live" w15:userId="7d4437a7f66eae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C37"/>
    <w:rsid w:val="00832102"/>
    <w:rsid w:val="00F12FAF"/>
    <w:rsid w:val="00F6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E9CE3-CE81-4AD1-A66F-5A396169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2"/>
      <w:szCs w:val="32"/>
      <w:u w:val="single"/>
      <w:shd w:val="clear" w:color="auto" w:fill="B6D7A8"/>
    </w:rPr>
  </w:style>
  <w:style w:type="paragraph" w:styleId="Heading2">
    <w:name w:val="heading 2"/>
    <w:basedOn w:val="Normal"/>
    <w:next w:val="Normal"/>
    <w:uiPriority w:val="9"/>
    <w:semiHidden/>
    <w:unhideWhenUsed/>
    <w:qFormat/>
    <w:pPr>
      <w:keepNext/>
      <w:keepLines/>
      <w:spacing w:before="320" w:after="80"/>
      <w:outlineLvl w:val="1"/>
    </w:pPr>
    <w:rPr>
      <w:b/>
      <w:sz w:val="26"/>
      <w:szCs w:val="26"/>
    </w:rPr>
  </w:style>
  <w:style w:type="paragraph" w:styleId="Heading3">
    <w:name w:val="heading 3"/>
    <w:basedOn w:val="Normal"/>
    <w:next w:val="Normal"/>
    <w:uiPriority w:val="9"/>
    <w:semiHidden/>
    <w:unhideWhenUsed/>
    <w:qFormat/>
    <w:pPr>
      <w:keepNext/>
      <w:keepLines/>
      <w:spacing w:before="280" w:after="80"/>
      <w:outlineLvl w:val="2"/>
    </w:pPr>
    <w:rPr>
      <w:b/>
      <w:color w:val="434343"/>
      <w:sz w:val="24"/>
      <w:szCs w:val="24"/>
    </w:rPr>
  </w:style>
  <w:style w:type="paragraph" w:styleId="Heading4">
    <w:name w:val="heading 4"/>
    <w:basedOn w:val="Normal"/>
    <w:next w:val="Normal"/>
    <w:uiPriority w:val="9"/>
    <w:semiHidden/>
    <w:unhideWhenUsed/>
    <w:qFormat/>
    <w:pPr>
      <w:keepNext/>
      <w:keepLines/>
      <w:outlineLvl w:val="3"/>
    </w:pPr>
    <w:rPr>
      <w:b/>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u w:val="single"/>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Z0rCfIgvgDPbuDHzQv1Wxny/g==">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2</cp:revision>
  <dcterms:created xsi:type="dcterms:W3CDTF">2021-12-29T04:12:00Z</dcterms:created>
  <dcterms:modified xsi:type="dcterms:W3CDTF">2021-12-29T06:00:00Z</dcterms:modified>
</cp:coreProperties>
</file>